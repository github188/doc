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C6" w:rsidRPr="006431CA" w:rsidRDefault="009B2DC6" w:rsidP="009B2DC6">
      <w:r>
        <w:rPr>
          <w:noProof/>
        </w:rPr>
        <w:drawing>
          <wp:inline distT="0" distB="0" distL="0" distR="0">
            <wp:extent cx="2200275" cy="409575"/>
            <wp:effectExtent l="19050" t="0" r="9525" b="0"/>
            <wp:docPr id="1" name="图片 1" descr="logo_final11_v8_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nal11_v8_chine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DC6" w:rsidRPr="009A2340" w:rsidRDefault="009B2DC6" w:rsidP="009B2DC6">
      <w:pPr>
        <w:rPr>
          <w:sz w:val="48"/>
          <w:szCs w:val="48"/>
        </w:rPr>
      </w:pPr>
    </w:p>
    <w:p w:rsidR="009B2DC6" w:rsidRDefault="009B2DC6" w:rsidP="009B2DC6">
      <w:pPr>
        <w:tabs>
          <w:tab w:val="left" w:pos="3836"/>
        </w:tabs>
        <w:rPr>
          <w:sz w:val="48"/>
          <w:szCs w:val="48"/>
        </w:rPr>
      </w:pPr>
    </w:p>
    <w:p w:rsidR="009B2DC6" w:rsidRPr="009A2340" w:rsidRDefault="009B2DC6" w:rsidP="009B2DC6">
      <w:pPr>
        <w:tabs>
          <w:tab w:val="left" w:pos="3836"/>
        </w:tabs>
        <w:rPr>
          <w:sz w:val="48"/>
          <w:szCs w:val="48"/>
        </w:rPr>
      </w:pPr>
    </w:p>
    <w:p w:rsidR="009B2DC6" w:rsidRDefault="009B2DC6" w:rsidP="009B2DC6">
      <w:pPr>
        <w:rPr>
          <w:sz w:val="48"/>
          <w:szCs w:val="48"/>
        </w:rPr>
      </w:pPr>
    </w:p>
    <w:p w:rsidR="009B2DC6" w:rsidRDefault="009B2DC6" w:rsidP="009B2DC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历史行情数据服务</w:t>
      </w:r>
      <w:r w:rsidRPr="00693D7E">
        <w:rPr>
          <w:rFonts w:hint="eastAsia"/>
          <w:sz w:val="52"/>
          <w:szCs w:val="52"/>
        </w:rPr>
        <w:t>项目</w:t>
      </w:r>
    </w:p>
    <w:p w:rsidR="009B2DC6" w:rsidRPr="0048510E" w:rsidRDefault="009B2DC6" w:rsidP="009B2DC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部署手册</w:t>
      </w:r>
    </w:p>
    <w:p w:rsidR="009B2DC6" w:rsidRDefault="009B2DC6" w:rsidP="009B2DC6">
      <w:pPr>
        <w:rPr>
          <w:sz w:val="48"/>
          <w:szCs w:val="48"/>
        </w:rPr>
      </w:pPr>
    </w:p>
    <w:p w:rsidR="009B2DC6" w:rsidRDefault="009B2DC6" w:rsidP="009B2DC6">
      <w:pPr>
        <w:rPr>
          <w:sz w:val="48"/>
          <w:szCs w:val="48"/>
        </w:rPr>
      </w:pPr>
    </w:p>
    <w:p w:rsidR="009B2DC6" w:rsidRPr="009A2340" w:rsidRDefault="009B2DC6" w:rsidP="009B2DC6">
      <w:pPr>
        <w:rPr>
          <w:sz w:val="48"/>
          <w:szCs w:val="48"/>
        </w:rPr>
      </w:pPr>
    </w:p>
    <w:p w:rsidR="009B2DC6" w:rsidRPr="009A2340" w:rsidRDefault="009B2DC6" w:rsidP="009B2DC6">
      <w:pPr>
        <w:rPr>
          <w:sz w:val="48"/>
          <w:szCs w:val="48"/>
        </w:rPr>
      </w:pPr>
    </w:p>
    <w:tbl>
      <w:tblPr>
        <w:tblW w:w="7552" w:type="dxa"/>
        <w:jc w:val="center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8"/>
        <w:gridCol w:w="1876"/>
        <w:gridCol w:w="1456"/>
        <w:gridCol w:w="3772"/>
      </w:tblGrid>
      <w:tr w:rsidR="009B2DC6" w:rsidRPr="00AB31AD" w:rsidTr="008316CB">
        <w:trPr>
          <w:cantSplit/>
          <w:trHeight w:val="319"/>
          <w:jc w:val="center"/>
        </w:trPr>
        <w:tc>
          <w:tcPr>
            <w:tcW w:w="448" w:type="dxa"/>
            <w:vMerge w:val="restart"/>
            <w:shd w:val="clear" w:color="auto" w:fill="D9D9D9"/>
            <w:vAlign w:val="center"/>
          </w:tcPr>
          <w:p w:rsidR="009B2DC6" w:rsidRPr="006431CA" w:rsidRDefault="009B2DC6" w:rsidP="008316CB">
            <w:r w:rsidRPr="006431CA">
              <w:rPr>
                <w:rFonts w:hint="eastAsia"/>
              </w:rPr>
              <w:t>文档状态</w:t>
            </w:r>
          </w:p>
        </w:tc>
        <w:tc>
          <w:tcPr>
            <w:tcW w:w="1876" w:type="dxa"/>
            <w:vMerge w:val="restart"/>
            <w:vAlign w:val="center"/>
          </w:tcPr>
          <w:p w:rsidR="009B2DC6" w:rsidRPr="006431CA" w:rsidRDefault="009B2DC6" w:rsidP="008316CB">
            <w:r w:rsidRPr="006431CA">
              <w:rPr>
                <w:rFonts w:hint="eastAsia"/>
              </w:rPr>
              <w:t>[</w:t>
            </w:r>
            <w:r w:rsidRPr="006431CA">
              <w:rPr>
                <w:rFonts w:hint="eastAsia"/>
              </w:rPr>
              <w:t>√</w:t>
            </w:r>
            <w:r w:rsidRPr="006431CA">
              <w:rPr>
                <w:rFonts w:hint="eastAsia"/>
              </w:rPr>
              <w:t xml:space="preserve">] </w:t>
            </w:r>
            <w:r w:rsidRPr="006431CA">
              <w:rPr>
                <w:rFonts w:hint="eastAsia"/>
              </w:rPr>
              <w:t>初稿</w:t>
            </w:r>
          </w:p>
          <w:p w:rsidR="009B2DC6" w:rsidRPr="006431CA" w:rsidRDefault="009B2DC6" w:rsidP="008316CB">
            <w:r w:rsidRPr="006431CA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6431CA">
              <w:rPr>
                <w:rFonts w:hint="eastAsia"/>
              </w:rPr>
              <w:t xml:space="preserve">] </w:t>
            </w:r>
            <w:r w:rsidRPr="006431CA">
              <w:rPr>
                <w:rFonts w:hint="eastAsia"/>
              </w:rPr>
              <w:t>评审通过</w:t>
            </w:r>
          </w:p>
          <w:p w:rsidR="009B2DC6" w:rsidRPr="006431CA" w:rsidRDefault="009B2DC6" w:rsidP="008316CB">
            <w:r w:rsidRPr="006431CA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6431CA">
              <w:rPr>
                <w:rFonts w:hint="eastAsia"/>
              </w:rPr>
              <w:t xml:space="preserve">] </w:t>
            </w:r>
            <w:r w:rsidRPr="006431CA">
              <w:rPr>
                <w:rFonts w:hint="eastAsia"/>
              </w:rPr>
              <w:t>修改</w:t>
            </w:r>
          </w:p>
          <w:p w:rsidR="009B2DC6" w:rsidRPr="006431CA" w:rsidRDefault="009B2DC6" w:rsidP="008316CB">
            <w:r w:rsidRPr="006431CA">
              <w:rPr>
                <w:rFonts w:hint="eastAsia"/>
              </w:rPr>
              <w:t xml:space="preserve">[  ] </w:t>
            </w:r>
            <w:r w:rsidRPr="006431CA">
              <w:rPr>
                <w:rFonts w:hint="eastAsia"/>
              </w:rPr>
              <w:t>发布</w:t>
            </w:r>
          </w:p>
          <w:p w:rsidR="009B2DC6" w:rsidRPr="00D238F7" w:rsidRDefault="009B2DC6" w:rsidP="008316CB">
            <w:pPr>
              <w:rPr>
                <w:sz w:val="24"/>
              </w:rPr>
            </w:pPr>
            <w:r w:rsidRPr="006431CA">
              <w:rPr>
                <w:rFonts w:hint="eastAsia"/>
              </w:rPr>
              <w:t>[  ]</w:t>
            </w:r>
            <w:r w:rsidRPr="006431CA">
              <w:t xml:space="preserve"> </w:t>
            </w:r>
            <w:r w:rsidRPr="006431CA">
              <w:rPr>
                <w:rFonts w:hint="eastAsia"/>
              </w:rPr>
              <w:t>作废</w:t>
            </w:r>
          </w:p>
        </w:tc>
        <w:tc>
          <w:tcPr>
            <w:tcW w:w="1456" w:type="dxa"/>
            <w:shd w:val="clear" w:color="auto" w:fill="D9D9D9"/>
          </w:tcPr>
          <w:p w:rsidR="009B2DC6" w:rsidRPr="006431CA" w:rsidRDefault="009B2DC6" w:rsidP="008316CB">
            <w:r w:rsidRPr="006431CA">
              <w:rPr>
                <w:rFonts w:hint="eastAsia"/>
              </w:rPr>
              <w:t>文档标识</w:t>
            </w:r>
          </w:p>
        </w:tc>
        <w:tc>
          <w:tcPr>
            <w:tcW w:w="3772" w:type="dxa"/>
          </w:tcPr>
          <w:p w:rsidR="009B2DC6" w:rsidRPr="00656D42" w:rsidRDefault="009B2DC6" w:rsidP="008316CB">
            <w:pPr>
              <w:rPr>
                <w:b/>
                <w:sz w:val="24"/>
              </w:rPr>
            </w:pPr>
          </w:p>
        </w:tc>
      </w:tr>
      <w:tr w:rsidR="009B2DC6" w:rsidRPr="00AB31AD" w:rsidTr="008316CB">
        <w:trPr>
          <w:cantSplit/>
          <w:trHeight w:val="319"/>
          <w:jc w:val="center"/>
        </w:trPr>
        <w:tc>
          <w:tcPr>
            <w:tcW w:w="448" w:type="dxa"/>
            <w:vMerge/>
            <w:shd w:val="clear" w:color="auto" w:fill="D9D9D9"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876" w:type="dxa"/>
            <w:vMerge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456" w:type="dxa"/>
            <w:shd w:val="clear" w:color="auto" w:fill="D9D9D9"/>
          </w:tcPr>
          <w:p w:rsidR="009B2DC6" w:rsidRPr="006431CA" w:rsidRDefault="009B2DC6" w:rsidP="008316CB">
            <w:r w:rsidRPr="006431CA">
              <w:rPr>
                <w:rFonts w:hint="eastAsia"/>
              </w:rPr>
              <w:t>当前版本</w:t>
            </w:r>
          </w:p>
        </w:tc>
        <w:tc>
          <w:tcPr>
            <w:tcW w:w="3772" w:type="dxa"/>
          </w:tcPr>
          <w:p w:rsidR="009B2DC6" w:rsidRPr="006431CA" w:rsidRDefault="009B2DC6" w:rsidP="008316CB">
            <w:r>
              <w:rPr>
                <w:rFonts w:hint="eastAsia"/>
              </w:rPr>
              <w:t>0.1</w:t>
            </w:r>
          </w:p>
        </w:tc>
      </w:tr>
      <w:tr w:rsidR="009B2DC6" w:rsidRPr="00AB31AD" w:rsidTr="008316CB">
        <w:trPr>
          <w:cantSplit/>
          <w:jc w:val="center"/>
        </w:trPr>
        <w:tc>
          <w:tcPr>
            <w:tcW w:w="448" w:type="dxa"/>
            <w:vMerge/>
            <w:shd w:val="clear" w:color="auto" w:fill="D9D9D9"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876" w:type="dxa"/>
            <w:vMerge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456" w:type="dxa"/>
            <w:shd w:val="clear" w:color="auto" w:fill="D9D9D9"/>
          </w:tcPr>
          <w:p w:rsidR="009B2DC6" w:rsidRPr="006431CA" w:rsidRDefault="009B2DC6" w:rsidP="008316CB">
            <w:r w:rsidRPr="006431CA">
              <w:rPr>
                <w:rFonts w:hint="eastAsia"/>
              </w:rPr>
              <w:t>作</w:t>
            </w:r>
            <w:r w:rsidRPr="006431CA">
              <w:rPr>
                <w:rFonts w:hint="eastAsia"/>
              </w:rPr>
              <w:t xml:space="preserve">    </w:t>
            </w:r>
            <w:r w:rsidRPr="006431CA">
              <w:rPr>
                <w:rFonts w:hint="eastAsia"/>
              </w:rPr>
              <w:t>者</w:t>
            </w:r>
          </w:p>
        </w:tc>
        <w:tc>
          <w:tcPr>
            <w:tcW w:w="3772" w:type="dxa"/>
          </w:tcPr>
          <w:p w:rsidR="009B2DC6" w:rsidRPr="006431CA" w:rsidRDefault="009B2DC6" w:rsidP="008316CB">
            <w:del w:id="0" w:author="user" w:date="2015-10-19T09:23:00Z">
              <w:r w:rsidDel="00557561">
                <w:rPr>
                  <w:rFonts w:hint="eastAsia"/>
                </w:rPr>
                <w:delText>裴海龙</w:delText>
              </w:r>
            </w:del>
            <w:ins w:id="1" w:author="user" w:date="2015-10-19T09:23:00Z">
              <w:r w:rsidR="00557561">
                <w:rPr>
                  <w:rFonts w:hint="eastAsia"/>
                </w:rPr>
                <w:t>王鹏</w:t>
              </w:r>
            </w:ins>
          </w:p>
        </w:tc>
      </w:tr>
      <w:tr w:rsidR="009B2DC6" w:rsidRPr="00AB31AD" w:rsidTr="008316CB">
        <w:trPr>
          <w:cantSplit/>
          <w:jc w:val="center"/>
        </w:trPr>
        <w:tc>
          <w:tcPr>
            <w:tcW w:w="448" w:type="dxa"/>
            <w:vMerge/>
            <w:shd w:val="clear" w:color="auto" w:fill="D9D9D9"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876" w:type="dxa"/>
            <w:vMerge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456" w:type="dxa"/>
            <w:shd w:val="clear" w:color="auto" w:fill="D9D9D9"/>
          </w:tcPr>
          <w:p w:rsidR="009B2DC6" w:rsidRPr="006431CA" w:rsidRDefault="009B2DC6" w:rsidP="008316CB">
            <w:r w:rsidRPr="006431CA">
              <w:rPr>
                <w:rFonts w:hint="eastAsia"/>
              </w:rPr>
              <w:t>部门</w:t>
            </w:r>
            <w:r w:rsidRPr="006431CA">
              <w:rPr>
                <w:rFonts w:hint="eastAsia"/>
              </w:rPr>
              <w:t>/</w:t>
            </w:r>
            <w:r w:rsidRPr="006431CA">
              <w:rPr>
                <w:rFonts w:hint="eastAsia"/>
              </w:rPr>
              <w:t>厂商</w:t>
            </w:r>
          </w:p>
        </w:tc>
        <w:tc>
          <w:tcPr>
            <w:tcW w:w="3772" w:type="dxa"/>
          </w:tcPr>
          <w:p w:rsidR="009B2DC6" w:rsidRPr="006431CA" w:rsidRDefault="009B2DC6" w:rsidP="008316CB">
            <w:del w:id="2" w:author="user" w:date="2015-10-19T09:24:00Z">
              <w:r w:rsidDel="00557561">
                <w:rPr>
                  <w:rFonts w:hint="eastAsia"/>
                </w:rPr>
                <w:delText>实时信息部</w:delText>
              </w:r>
            </w:del>
            <w:ins w:id="3" w:author="user" w:date="2015-10-19T09:24:00Z">
              <w:r w:rsidR="00557561">
                <w:rPr>
                  <w:rFonts w:hint="eastAsia"/>
                </w:rPr>
                <w:t>数据技术部</w:t>
              </w:r>
            </w:ins>
          </w:p>
        </w:tc>
      </w:tr>
      <w:tr w:rsidR="009B2DC6" w:rsidRPr="00AB31AD" w:rsidTr="008316CB">
        <w:trPr>
          <w:cantSplit/>
          <w:jc w:val="center"/>
        </w:trPr>
        <w:tc>
          <w:tcPr>
            <w:tcW w:w="448" w:type="dxa"/>
            <w:vMerge/>
            <w:shd w:val="clear" w:color="auto" w:fill="D9D9D9"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876" w:type="dxa"/>
            <w:vMerge/>
          </w:tcPr>
          <w:p w:rsidR="009B2DC6" w:rsidRPr="00D238F7" w:rsidRDefault="009B2DC6" w:rsidP="008316CB">
            <w:pPr>
              <w:rPr>
                <w:sz w:val="24"/>
              </w:rPr>
            </w:pPr>
          </w:p>
        </w:tc>
        <w:tc>
          <w:tcPr>
            <w:tcW w:w="1456" w:type="dxa"/>
            <w:shd w:val="clear" w:color="auto" w:fill="D9D9D9"/>
          </w:tcPr>
          <w:p w:rsidR="009B2DC6" w:rsidRPr="006431CA" w:rsidRDefault="009B2DC6" w:rsidP="008316CB">
            <w:r w:rsidRPr="006431CA">
              <w:rPr>
                <w:rFonts w:hint="eastAsia"/>
              </w:rPr>
              <w:t>完成日期</w:t>
            </w:r>
          </w:p>
        </w:tc>
        <w:tc>
          <w:tcPr>
            <w:tcW w:w="3772" w:type="dxa"/>
          </w:tcPr>
          <w:p w:rsidR="009B2DC6" w:rsidRPr="006431CA" w:rsidRDefault="009B2DC6" w:rsidP="008316CB">
            <w:del w:id="4" w:author="user" w:date="2015-10-19T09:23:00Z">
              <w:r w:rsidDel="00557561">
                <w:delText>201</w:delText>
              </w:r>
              <w:r w:rsidDel="00557561">
                <w:rPr>
                  <w:rFonts w:hint="eastAsia"/>
                </w:rPr>
                <w:delText>4</w:delText>
              </w:r>
              <w:r w:rsidDel="00557561">
                <w:delText>-</w:delText>
              </w:r>
              <w:r w:rsidDel="00557561">
                <w:rPr>
                  <w:rFonts w:hint="eastAsia"/>
                </w:rPr>
                <w:delText>04-09</w:delText>
              </w:r>
            </w:del>
            <w:ins w:id="5" w:author="user" w:date="2015-10-19T09:23:00Z">
              <w:r w:rsidR="00557561">
                <w:rPr>
                  <w:rFonts w:hint="eastAsia"/>
                </w:rPr>
                <w:t>2015-10-</w:t>
              </w:r>
            </w:ins>
            <w:ins w:id="6" w:author="user" w:date="2015-10-19T09:24:00Z">
              <w:r w:rsidR="00557561">
                <w:rPr>
                  <w:rFonts w:hint="eastAsia"/>
                </w:rPr>
                <w:t>20</w:t>
              </w:r>
            </w:ins>
          </w:p>
        </w:tc>
      </w:tr>
    </w:tbl>
    <w:p w:rsidR="009B2DC6" w:rsidRPr="009A2340" w:rsidRDefault="0005077F" w:rsidP="009B2DC6">
      <w:pPr>
        <w:rPr>
          <w:sz w:val="48"/>
          <w:szCs w:val="48"/>
        </w:rPr>
      </w:pPr>
      <w:r>
        <w:rPr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6.65pt;margin-top:657.15pt;width:397.75pt;height:78.75pt;z-index:251660288;mso-position-horizontal-relative:text;mso-position-vertical-relative:page" filled="f" strokecolor="white">
            <v:stroke dashstyle="1 1" endcap="round"/>
            <v:textbox style="mso-next-textbox:#_x0000_s2050">
              <w:txbxContent>
                <w:p w:rsidR="009B2DC6" w:rsidRDefault="009B2DC6" w:rsidP="009B2DC6">
                  <w:pPr>
                    <w:jc w:val="center"/>
                    <w:rPr>
                      <w:rFonts w:ascii="黑体" w:eastAsia="黑体"/>
                      <w:sz w:val="30"/>
                    </w:rPr>
                  </w:pPr>
                  <w:r>
                    <w:rPr>
                      <w:rFonts w:ascii="黑体" w:eastAsia="黑体" w:hint="eastAsia"/>
                      <w:sz w:val="30"/>
                    </w:rPr>
                    <w:t>©</w:t>
                  </w:r>
                  <w:r>
                    <w:rPr>
                      <w:rFonts w:ascii="黑体" w:eastAsia="黑体" w:hint="eastAsia"/>
                      <w:sz w:val="30"/>
                    </w:rPr>
                    <w:t>上证所信息网络有限公司 版权所有</w:t>
                  </w:r>
                </w:p>
                <w:p w:rsidR="009B2DC6" w:rsidRDefault="009B2DC6" w:rsidP="009B2DC6">
                  <w:pPr>
                    <w:jc w:val="center"/>
                    <w:rPr>
                      <w:sz w:val="30"/>
                    </w:rPr>
                  </w:pPr>
                  <w:r>
                    <w:rPr>
                      <w:rFonts w:ascii="黑体" w:eastAsia="黑体" w:hint="eastAsia"/>
                      <w:sz w:val="30"/>
                    </w:rPr>
                    <w:t>内部资料 注意保存</w:t>
                  </w:r>
                </w:p>
              </w:txbxContent>
            </v:textbox>
            <w10:wrap anchory="page"/>
          </v:shape>
        </w:pict>
      </w:r>
    </w:p>
    <w:p w:rsidR="009B2DC6" w:rsidRPr="009A2340" w:rsidRDefault="009B2DC6" w:rsidP="009B2DC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B2DC6" w:rsidRPr="009A2340" w:rsidRDefault="009B2DC6" w:rsidP="009B2DC6">
      <w:pPr>
        <w:rPr>
          <w:b/>
          <w:sz w:val="28"/>
          <w:szCs w:val="28"/>
        </w:rPr>
      </w:pPr>
      <w:r w:rsidRPr="009A2340">
        <w:rPr>
          <w:rFonts w:hint="eastAsia"/>
          <w:b/>
          <w:sz w:val="28"/>
          <w:szCs w:val="28"/>
        </w:rPr>
        <w:lastRenderedPageBreak/>
        <w:t>文档版本历史表</w:t>
      </w:r>
    </w:p>
    <w:tbl>
      <w:tblPr>
        <w:tblW w:w="870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0"/>
        <w:gridCol w:w="1344"/>
        <w:gridCol w:w="1568"/>
        <w:gridCol w:w="1456"/>
        <w:gridCol w:w="3212"/>
      </w:tblGrid>
      <w:tr w:rsidR="009B2DC6" w:rsidTr="008316CB">
        <w:tc>
          <w:tcPr>
            <w:tcW w:w="1120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版本号</w:t>
            </w:r>
          </w:p>
        </w:tc>
        <w:tc>
          <w:tcPr>
            <w:tcW w:w="1344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作者</w:t>
            </w:r>
          </w:p>
        </w:tc>
        <w:tc>
          <w:tcPr>
            <w:tcW w:w="1568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操作</w:t>
            </w:r>
          </w:p>
        </w:tc>
        <w:tc>
          <w:tcPr>
            <w:tcW w:w="1456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3212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rPr>
                <w:sz w:val="24"/>
              </w:rPr>
            </w:pPr>
            <w:r w:rsidRPr="000938B1">
              <w:rPr>
                <w:rFonts w:hint="eastAsia"/>
                <w:sz w:val="24"/>
              </w:rPr>
              <w:t>0.1</w:t>
            </w:r>
          </w:p>
        </w:tc>
        <w:tc>
          <w:tcPr>
            <w:tcW w:w="1344" w:type="dxa"/>
          </w:tcPr>
          <w:p w:rsidR="009B2DC6" w:rsidRPr="000938B1" w:rsidRDefault="009B2DC6" w:rsidP="008316CB">
            <w:pPr>
              <w:rPr>
                <w:sz w:val="24"/>
              </w:rPr>
            </w:pPr>
            <w:del w:id="7" w:author="user" w:date="2015-10-19T09:24:00Z">
              <w:r w:rsidDel="00557561">
                <w:rPr>
                  <w:rFonts w:hint="eastAsia"/>
                  <w:sz w:val="24"/>
                </w:rPr>
                <w:delText>裴海龙</w:delText>
              </w:r>
            </w:del>
            <w:ins w:id="8" w:author="user" w:date="2015-10-19T09:24:00Z">
              <w:r w:rsidR="00557561">
                <w:rPr>
                  <w:rFonts w:hint="eastAsia"/>
                  <w:sz w:val="24"/>
                </w:rPr>
                <w:t>王鹏</w:t>
              </w:r>
            </w:ins>
          </w:p>
        </w:tc>
        <w:tc>
          <w:tcPr>
            <w:tcW w:w="1568" w:type="dxa"/>
          </w:tcPr>
          <w:p w:rsidR="009B2DC6" w:rsidRPr="000938B1" w:rsidRDefault="009B2DC6" w:rsidP="008316CB">
            <w:pPr>
              <w:rPr>
                <w:sz w:val="24"/>
              </w:rPr>
            </w:pPr>
            <w:r w:rsidRPr="000938B1">
              <w:rPr>
                <w:rFonts w:hint="eastAsia"/>
                <w:sz w:val="24"/>
              </w:rPr>
              <w:t>创建</w:t>
            </w:r>
          </w:p>
        </w:tc>
        <w:tc>
          <w:tcPr>
            <w:tcW w:w="1456" w:type="dxa"/>
          </w:tcPr>
          <w:p w:rsidR="009B2DC6" w:rsidRPr="000938B1" w:rsidRDefault="009B2DC6" w:rsidP="008316CB">
            <w:pPr>
              <w:rPr>
                <w:sz w:val="24"/>
              </w:rPr>
            </w:pPr>
            <w:del w:id="9" w:author="user" w:date="2015-10-19T09:24:00Z">
              <w:r w:rsidRPr="00ED095A" w:rsidDel="00557561">
                <w:rPr>
                  <w:sz w:val="24"/>
                </w:rPr>
                <w:delText>201</w:delText>
              </w:r>
              <w:r w:rsidDel="00557561">
                <w:rPr>
                  <w:rFonts w:hint="eastAsia"/>
                  <w:sz w:val="24"/>
                </w:rPr>
                <w:delText>4</w:delText>
              </w:r>
              <w:r w:rsidRPr="00ED095A" w:rsidDel="00557561">
                <w:rPr>
                  <w:sz w:val="24"/>
                </w:rPr>
                <w:delText>-</w:delText>
              </w:r>
              <w:r w:rsidRPr="00ED095A" w:rsidDel="00557561">
                <w:rPr>
                  <w:rFonts w:hint="eastAsia"/>
                  <w:sz w:val="24"/>
                </w:rPr>
                <w:delText>0</w:delText>
              </w:r>
              <w:r w:rsidDel="00557561">
                <w:rPr>
                  <w:rFonts w:hint="eastAsia"/>
                  <w:sz w:val="24"/>
                </w:rPr>
                <w:delText>4</w:delText>
              </w:r>
              <w:r w:rsidRPr="00ED095A" w:rsidDel="00557561">
                <w:rPr>
                  <w:sz w:val="24"/>
                </w:rPr>
                <w:delText>-</w:delText>
              </w:r>
              <w:r w:rsidDel="00557561">
                <w:rPr>
                  <w:sz w:val="24"/>
                </w:rPr>
                <w:delText>0</w:delText>
              </w:r>
              <w:r w:rsidDel="00557561">
                <w:rPr>
                  <w:rFonts w:hint="eastAsia"/>
                  <w:sz w:val="24"/>
                </w:rPr>
                <w:delText>9</w:delText>
              </w:r>
            </w:del>
            <w:ins w:id="10" w:author="user" w:date="2015-10-19T09:24:00Z">
              <w:r w:rsidR="00557561">
                <w:rPr>
                  <w:rFonts w:hint="eastAsia"/>
                  <w:sz w:val="24"/>
                </w:rPr>
                <w:t>2015-10-19</w:t>
              </w:r>
            </w:ins>
          </w:p>
        </w:tc>
        <w:tc>
          <w:tcPr>
            <w:tcW w:w="3212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rPr>
                <w:sz w:val="24"/>
              </w:rPr>
            </w:pPr>
            <w:del w:id="11" w:author="user" w:date="2015-10-19T09:24:00Z">
              <w:r w:rsidDel="00557561">
                <w:rPr>
                  <w:rFonts w:hint="eastAsia"/>
                  <w:sz w:val="24"/>
                </w:rPr>
                <w:delText>0.2</w:delText>
              </w:r>
            </w:del>
          </w:p>
        </w:tc>
        <w:tc>
          <w:tcPr>
            <w:tcW w:w="1344" w:type="dxa"/>
          </w:tcPr>
          <w:p w:rsidR="009B2DC6" w:rsidRDefault="009B2DC6" w:rsidP="008316CB">
            <w:pPr>
              <w:rPr>
                <w:sz w:val="24"/>
              </w:rPr>
            </w:pPr>
            <w:del w:id="12" w:author="user" w:date="2015-10-19T09:24:00Z">
              <w:r w:rsidDel="00557561">
                <w:rPr>
                  <w:rFonts w:hint="eastAsia"/>
                  <w:sz w:val="24"/>
                </w:rPr>
                <w:delText>陈稼</w:delText>
              </w:r>
            </w:del>
          </w:p>
        </w:tc>
        <w:tc>
          <w:tcPr>
            <w:tcW w:w="1568" w:type="dxa"/>
          </w:tcPr>
          <w:p w:rsidR="009B2DC6" w:rsidRPr="000938B1" w:rsidRDefault="009B2DC6" w:rsidP="008316CB">
            <w:pPr>
              <w:rPr>
                <w:sz w:val="24"/>
              </w:rPr>
            </w:pPr>
            <w:del w:id="13" w:author="user" w:date="2015-10-19T09:24:00Z">
              <w:r w:rsidDel="00557561">
                <w:rPr>
                  <w:rFonts w:hint="eastAsia"/>
                  <w:sz w:val="24"/>
                </w:rPr>
                <w:delText>修改</w:delText>
              </w:r>
            </w:del>
          </w:p>
        </w:tc>
        <w:tc>
          <w:tcPr>
            <w:tcW w:w="1456" w:type="dxa"/>
          </w:tcPr>
          <w:p w:rsidR="009B2DC6" w:rsidRPr="00ED095A" w:rsidRDefault="009B2DC6" w:rsidP="008316CB">
            <w:pPr>
              <w:rPr>
                <w:sz w:val="24"/>
              </w:rPr>
            </w:pPr>
            <w:del w:id="14" w:author="user" w:date="2015-10-19T09:24:00Z">
              <w:r w:rsidDel="00557561">
                <w:rPr>
                  <w:rFonts w:hint="eastAsia"/>
                  <w:sz w:val="24"/>
                </w:rPr>
                <w:delText>2015-01-19</w:delText>
              </w:r>
            </w:del>
          </w:p>
        </w:tc>
        <w:tc>
          <w:tcPr>
            <w:tcW w:w="3212" w:type="dxa"/>
          </w:tcPr>
          <w:p w:rsidR="009B2DC6" w:rsidDel="00557561" w:rsidRDefault="009B2DC6" w:rsidP="00D6751A">
            <w:pPr>
              <w:numPr>
                <w:ilvl w:val="0"/>
                <w:numId w:val="17"/>
              </w:numPr>
              <w:ind w:left="0"/>
              <w:jc w:val="left"/>
              <w:rPr>
                <w:del w:id="15" w:author="user" w:date="2015-10-19T09:24:00Z"/>
                <w:sz w:val="24"/>
              </w:rPr>
              <w:pPrChange w:id="16" w:author="user" w:date="2015-10-22T14:12:00Z">
                <w:pPr>
                  <w:numPr>
                    <w:numId w:val="17"/>
                  </w:numPr>
                  <w:ind w:left="360" w:hanging="360"/>
                  <w:jc w:val="left"/>
                </w:pPr>
              </w:pPrChange>
            </w:pPr>
            <w:del w:id="17" w:author="user" w:date="2015-10-19T09:24:00Z">
              <w:r w:rsidDel="00557561">
                <w:rPr>
                  <w:rFonts w:hint="eastAsia"/>
                  <w:sz w:val="24"/>
                </w:rPr>
                <w:delText>修改配置文件</w:delText>
              </w:r>
            </w:del>
          </w:p>
          <w:p w:rsidR="009B2DC6" w:rsidRDefault="009B2DC6" w:rsidP="00D6751A">
            <w:pPr>
              <w:jc w:val="left"/>
              <w:rPr>
                <w:sz w:val="24"/>
              </w:rPr>
              <w:pPrChange w:id="18" w:author="user" w:date="2015-10-22T14:12:00Z">
                <w:pPr>
                  <w:numPr>
                    <w:numId w:val="17"/>
                  </w:numPr>
                  <w:ind w:left="360" w:hanging="360"/>
                  <w:jc w:val="left"/>
                </w:pPr>
              </w:pPrChange>
            </w:pPr>
            <w:del w:id="19" w:author="user" w:date="2015-10-19T09:24:00Z">
              <w:r w:rsidDel="00557561">
                <w:rPr>
                  <w:rFonts w:hint="eastAsia"/>
                  <w:sz w:val="24"/>
                </w:rPr>
                <w:delText>增加安装包内容</w:delText>
              </w:r>
            </w:del>
          </w:p>
        </w:tc>
      </w:tr>
      <w:tr w:rsidR="009B2DC6" w:rsidTr="008316CB">
        <w:tc>
          <w:tcPr>
            <w:tcW w:w="1120" w:type="dxa"/>
          </w:tcPr>
          <w:p w:rsidR="009B2DC6" w:rsidRDefault="009B2DC6" w:rsidP="008316CB">
            <w:pPr>
              <w:rPr>
                <w:sz w:val="24"/>
              </w:rPr>
            </w:pPr>
            <w:del w:id="20" w:author="user" w:date="2015-10-19T09:24:00Z">
              <w:r w:rsidDel="00557561">
                <w:rPr>
                  <w:rFonts w:hint="eastAsia"/>
                  <w:sz w:val="24"/>
                </w:rPr>
                <w:delText>0.3</w:delText>
              </w:r>
            </w:del>
          </w:p>
        </w:tc>
        <w:tc>
          <w:tcPr>
            <w:tcW w:w="1344" w:type="dxa"/>
          </w:tcPr>
          <w:p w:rsidR="009B2DC6" w:rsidRDefault="009B2DC6" w:rsidP="008316CB">
            <w:pPr>
              <w:rPr>
                <w:sz w:val="24"/>
              </w:rPr>
            </w:pPr>
            <w:del w:id="21" w:author="user" w:date="2015-10-19T09:24:00Z">
              <w:r w:rsidDel="00557561">
                <w:rPr>
                  <w:rFonts w:hint="eastAsia"/>
                  <w:sz w:val="24"/>
                </w:rPr>
                <w:delText>陈稼</w:delText>
              </w:r>
            </w:del>
          </w:p>
        </w:tc>
        <w:tc>
          <w:tcPr>
            <w:tcW w:w="1568" w:type="dxa"/>
          </w:tcPr>
          <w:p w:rsidR="009B2DC6" w:rsidRDefault="009B2DC6" w:rsidP="008316CB">
            <w:pPr>
              <w:rPr>
                <w:sz w:val="24"/>
              </w:rPr>
            </w:pPr>
            <w:del w:id="22" w:author="user" w:date="2015-10-19T09:24:00Z">
              <w:r w:rsidDel="00557561">
                <w:rPr>
                  <w:rFonts w:hint="eastAsia"/>
                  <w:sz w:val="24"/>
                </w:rPr>
                <w:delText>修改</w:delText>
              </w:r>
            </w:del>
          </w:p>
        </w:tc>
        <w:tc>
          <w:tcPr>
            <w:tcW w:w="1456" w:type="dxa"/>
          </w:tcPr>
          <w:p w:rsidR="009B2DC6" w:rsidRDefault="009B2DC6" w:rsidP="008316CB">
            <w:pPr>
              <w:rPr>
                <w:sz w:val="24"/>
              </w:rPr>
            </w:pPr>
            <w:del w:id="23" w:author="user" w:date="2015-10-19T09:24:00Z">
              <w:r w:rsidDel="00557561">
                <w:rPr>
                  <w:rFonts w:hint="eastAsia"/>
                  <w:sz w:val="24"/>
                </w:rPr>
                <w:delText>2015-06-30</w:delText>
              </w:r>
            </w:del>
          </w:p>
        </w:tc>
        <w:tc>
          <w:tcPr>
            <w:tcW w:w="3212" w:type="dxa"/>
          </w:tcPr>
          <w:p w:rsidR="009B2DC6" w:rsidDel="00557561" w:rsidRDefault="009B2DC6" w:rsidP="00D6751A">
            <w:pPr>
              <w:jc w:val="left"/>
              <w:rPr>
                <w:del w:id="24" w:author="user" w:date="2015-10-19T09:24:00Z"/>
                <w:sz w:val="24"/>
              </w:rPr>
              <w:pPrChange w:id="25" w:author="user" w:date="2015-10-22T14:11:00Z">
                <w:pPr>
                  <w:numPr>
                    <w:numId w:val="19"/>
                  </w:numPr>
                  <w:ind w:left="780" w:hanging="360"/>
                  <w:jc w:val="left"/>
                </w:pPr>
              </w:pPrChange>
            </w:pPr>
            <w:del w:id="26" w:author="user" w:date="2015-10-19T09:24:00Z">
              <w:r w:rsidDel="00557561">
                <w:rPr>
                  <w:rFonts w:hint="eastAsia"/>
                  <w:sz w:val="24"/>
                </w:rPr>
                <w:delText>增加</w:delText>
              </w:r>
              <w:r w:rsidDel="00557561">
                <w:rPr>
                  <w:rFonts w:hint="eastAsia"/>
                  <w:sz w:val="24"/>
                </w:rPr>
                <w:delText>Level-1 FAST</w:delText>
              </w:r>
              <w:r w:rsidDel="00557561">
                <w:rPr>
                  <w:rFonts w:hint="eastAsia"/>
                  <w:sz w:val="24"/>
                </w:rPr>
                <w:delText>程序部署步骤</w:delText>
              </w:r>
            </w:del>
          </w:p>
          <w:p w:rsidR="009B2DC6" w:rsidRDefault="009B2DC6" w:rsidP="00D6751A">
            <w:pPr>
              <w:jc w:val="left"/>
              <w:rPr>
                <w:sz w:val="24"/>
              </w:rPr>
              <w:pPrChange w:id="27" w:author="user" w:date="2015-10-22T14:11:00Z">
                <w:pPr>
                  <w:numPr>
                    <w:numId w:val="19"/>
                  </w:numPr>
                  <w:ind w:left="780" w:hanging="360"/>
                  <w:jc w:val="left"/>
                </w:pPr>
              </w:pPrChange>
            </w:pPr>
            <w:del w:id="28" w:author="user" w:date="2015-10-19T09:24:00Z">
              <w:r w:rsidDel="00557561">
                <w:rPr>
                  <w:rFonts w:hint="eastAsia"/>
                  <w:sz w:val="24"/>
                </w:rPr>
                <w:delText>增加期权收盘结算价部署步骤</w:delText>
              </w:r>
            </w:del>
          </w:p>
        </w:tc>
      </w:tr>
    </w:tbl>
    <w:p w:rsidR="009B2DC6" w:rsidRDefault="009B2DC6" w:rsidP="009B2DC6"/>
    <w:p w:rsidR="009B2DC6" w:rsidRPr="009A2340" w:rsidRDefault="009B2DC6" w:rsidP="009B2DC6">
      <w:pPr>
        <w:rPr>
          <w:b/>
          <w:sz w:val="28"/>
          <w:szCs w:val="28"/>
        </w:rPr>
      </w:pPr>
      <w:r w:rsidRPr="009A2340">
        <w:rPr>
          <w:rFonts w:hint="eastAsia"/>
          <w:b/>
          <w:sz w:val="28"/>
          <w:szCs w:val="28"/>
        </w:rPr>
        <w:t>文档审核记录表</w:t>
      </w:r>
    </w:p>
    <w:tbl>
      <w:tblPr>
        <w:tblW w:w="8736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0"/>
        <w:gridCol w:w="1344"/>
        <w:gridCol w:w="1568"/>
        <w:gridCol w:w="1456"/>
        <w:gridCol w:w="3248"/>
      </w:tblGrid>
      <w:tr w:rsidR="009B2DC6" w:rsidTr="008316CB">
        <w:tc>
          <w:tcPr>
            <w:tcW w:w="1120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版本号</w:t>
            </w:r>
          </w:p>
        </w:tc>
        <w:tc>
          <w:tcPr>
            <w:tcW w:w="1344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审核人</w:t>
            </w:r>
          </w:p>
        </w:tc>
        <w:tc>
          <w:tcPr>
            <w:tcW w:w="1568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审核人签字</w:t>
            </w:r>
          </w:p>
        </w:tc>
        <w:tc>
          <w:tcPr>
            <w:tcW w:w="1456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审核日期</w:t>
            </w:r>
          </w:p>
        </w:tc>
        <w:tc>
          <w:tcPr>
            <w:tcW w:w="3248" w:type="dxa"/>
            <w:shd w:val="clear" w:color="000000" w:fill="E6E6E6"/>
            <w:vAlign w:val="center"/>
          </w:tcPr>
          <w:p w:rsidR="009B2DC6" w:rsidRPr="000938B1" w:rsidRDefault="009B2DC6" w:rsidP="008316CB">
            <w:pPr>
              <w:jc w:val="center"/>
              <w:rPr>
                <w:rFonts w:ascii="宋体" w:hAnsi="宋体"/>
                <w:b/>
                <w:sz w:val="24"/>
              </w:rPr>
            </w:pPr>
            <w:r w:rsidRPr="000938B1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344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56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456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324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344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56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456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324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344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56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456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324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344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56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456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324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</w:tr>
      <w:tr w:rsidR="009B2DC6" w:rsidTr="008316CB">
        <w:tc>
          <w:tcPr>
            <w:tcW w:w="1120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344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56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1456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  <w:tc>
          <w:tcPr>
            <w:tcW w:w="3248" w:type="dxa"/>
          </w:tcPr>
          <w:p w:rsidR="009B2DC6" w:rsidRPr="000938B1" w:rsidRDefault="009B2DC6" w:rsidP="008316CB">
            <w:pPr>
              <w:jc w:val="left"/>
              <w:rPr>
                <w:sz w:val="24"/>
              </w:rPr>
            </w:pPr>
          </w:p>
        </w:tc>
      </w:tr>
    </w:tbl>
    <w:p w:rsidR="009B2DC6" w:rsidRPr="006431CA" w:rsidRDefault="009B2DC6" w:rsidP="009B2DC6"/>
    <w:p w:rsidR="009B2DC6" w:rsidRDefault="009B2DC6" w:rsidP="009B2DC6">
      <w:pPr>
        <w:rPr>
          <w:rFonts w:ascii="Book Antiqua" w:hAnsi="Book Antiqua"/>
          <w:b/>
          <w:sz w:val="24"/>
        </w:rPr>
      </w:pPr>
    </w:p>
    <w:p w:rsidR="009B2DC6" w:rsidRDefault="009B2DC6" w:rsidP="009B2DC6">
      <w:pPr>
        <w:rPr>
          <w:rFonts w:ascii="Book Antiqua" w:hAnsi="Book Antiqua"/>
          <w:b/>
          <w:sz w:val="24"/>
        </w:rPr>
      </w:pPr>
    </w:p>
    <w:p w:rsidR="009B2DC6" w:rsidRDefault="009B2DC6" w:rsidP="009B2DC6">
      <w:r w:rsidRPr="00454404">
        <w:rPr>
          <w:rFonts w:hint="eastAsia"/>
        </w:rPr>
        <w:t xml:space="preserve"> </w:t>
      </w:r>
    </w:p>
    <w:p w:rsidR="009B2DC6" w:rsidRDefault="009B2DC6" w:rsidP="009B2DC6">
      <w:pPr>
        <w:pStyle w:val="10"/>
        <w:tabs>
          <w:tab w:val="left" w:pos="420"/>
          <w:tab w:val="right" w:leader="dot" w:pos="8296"/>
        </w:tabs>
        <w:jc w:val="center"/>
        <w:rPr>
          <w:b w:val="0"/>
          <w:sz w:val="32"/>
          <w:szCs w:val="32"/>
        </w:rPr>
      </w:pPr>
      <w:r>
        <w:br w:type="page"/>
      </w:r>
      <w:r w:rsidRPr="00C35C8E">
        <w:rPr>
          <w:rFonts w:hint="eastAsia"/>
          <w:b w:val="0"/>
          <w:sz w:val="32"/>
          <w:szCs w:val="32"/>
        </w:rPr>
        <w:lastRenderedPageBreak/>
        <w:t>目</w:t>
      </w:r>
      <w:r>
        <w:rPr>
          <w:rFonts w:hint="eastAsia"/>
          <w:b w:val="0"/>
          <w:sz w:val="32"/>
          <w:szCs w:val="32"/>
        </w:rPr>
        <w:t xml:space="preserve">  </w:t>
      </w:r>
      <w:r w:rsidRPr="00C35C8E">
        <w:rPr>
          <w:rFonts w:hint="eastAsia"/>
          <w:b w:val="0"/>
          <w:sz w:val="32"/>
          <w:szCs w:val="32"/>
        </w:rPr>
        <w:t>录</w:t>
      </w:r>
    </w:p>
    <w:p w:rsidR="009B2DC6" w:rsidRDefault="0005077F" w:rsidP="009B2DC6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 w:rsidRPr="0005077F">
        <w:rPr>
          <w:b w:val="0"/>
          <w:sz w:val="32"/>
          <w:szCs w:val="32"/>
        </w:rPr>
        <w:fldChar w:fldCharType="begin"/>
      </w:r>
      <w:r w:rsidR="009B2DC6" w:rsidRPr="00C35C8E">
        <w:rPr>
          <w:b w:val="0"/>
          <w:sz w:val="32"/>
          <w:szCs w:val="32"/>
        </w:rPr>
        <w:instrText xml:space="preserve"> TOC \o "1-3" \h \z \u </w:instrText>
      </w:r>
      <w:r w:rsidRPr="0005077F">
        <w:rPr>
          <w:b w:val="0"/>
          <w:sz w:val="32"/>
          <w:szCs w:val="32"/>
        </w:rPr>
        <w:fldChar w:fldCharType="separate"/>
      </w:r>
      <w:hyperlink w:anchor="_Toc410822724" w:history="1">
        <w:r w:rsidR="009B2DC6" w:rsidRPr="005A4D21">
          <w:rPr>
            <w:rStyle w:val="a6"/>
            <w:rFonts w:ascii="Arial" w:hAnsi="Arial" w:cs="Arial"/>
            <w:noProof/>
          </w:rPr>
          <w:t>1</w:t>
        </w:r>
        <w:r w:rsidR="009B2DC6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9B2DC6" w:rsidRPr="005A4D21">
          <w:rPr>
            <w:rStyle w:val="a6"/>
            <w:rFonts w:hint="eastAsia"/>
            <w:noProof/>
          </w:rPr>
          <w:t>引言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25" w:history="1">
        <w:r w:rsidR="009B2DC6" w:rsidRPr="005A4D21">
          <w:rPr>
            <w:rStyle w:val="a6"/>
          </w:rPr>
          <w:t>1.1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目的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26" w:history="1">
        <w:r w:rsidR="009B2DC6" w:rsidRPr="005A4D21">
          <w:rPr>
            <w:rStyle w:val="a6"/>
          </w:rPr>
          <w:t>1.2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范围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27" w:history="1">
        <w:r w:rsidR="009B2DC6" w:rsidRPr="005A4D21">
          <w:rPr>
            <w:rStyle w:val="a6"/>
          </w:rPr>
          <w:t>1.3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参考资料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10822728" w:history="1">
        <w:r w:rsidR="009B2DC6" w:rsidRPr="005A4D21">
          <w:rPr>
            <w:rStyle w:val="a6"/>
            <w:rFonts w:ascii="Arial" w:hAnsi="Arial" w:cs="Arial"/>
            <w:noProof/>
          </w:rPr>
          <w:t>2</w:t>
        </w:r>
        <w:r w:rsidR="009B2DC6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9B2DC6" w:rsidRPr="005A4D21">
          <w:rPr>
            <w:rStyle w:val="a6"/>
            <w:rFonts w:hint="eastAsia"/>
            <w:noProof/>
          </w:rPr>
          <w:t>系统的部署与启动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29" w:history="1">
        <w:r w:rsidR="009B2DC6" w:rsidRPr="005A4D21">
          <w:rPr>
            <w:rStyle w:val="a6"/>
          </w:rPr>
          <w:t>2.1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系统运行环境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30" w:history="1">
        <w:r w:rsidR="009B2DC6" w:rsidRPr="005A4D21">
          <w:rPr>
            <w:rStyle w:val="a6"/>
          </w:rPr>
          <w:t>2.2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系统部署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31" w:history="1">
        <w:r w:rsidR="009B2DC6" w:rsidRPr="005A4D21">
          <w:rPr>
            <w:rStyle w:val="a6"/>
            <w:rFonts w:ascii="Arial" w:hAnsi="Arial" w:cs="Arial"/>
            <w:noProof/>
          </w:rPr>
          <w:t>2.2.1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安装包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33" w:history="1">
        <w:r w:rsidR="009B2DC6" w:rsidRPr="005A4D21">
          <w:rPr>
            <w:rStyle w:val="a6"/>
            <w:rFonts w:ascii="Arial" w:hAnsi="Arial" w:cs="Arial"/>
            <w:noProof/>
          </w:rPr>
          <w:t>2.2.2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内容解释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34" w:history="1">
        <w:r w:rsidR="009B2DC6" w:rsidRPr="005A4D21">
          <w:rPr>
            <w:rStyle w:val="a6"/>
            <w:rFonts w:ascii="Arial" w:hAnsi="Arial" w:cs="Arial"/>
            <w:noProof/>
          </w:rPr>
          <w:t>2.2.3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系统部署步骤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35" w:history="1">
        <w:r w:rsidR="009B2DC6" w:rsidRPr="005A4D21">
          <w:rPr>
            <w:rStyle w:val="a6"/>
            <w:rFonts w:ascii="Arial" w:hAnsi="Arial" w:cs="Arial"/>
            <w:noProof/>
          </w:rPr>
          <w:t>2.2.4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程序更新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10822737" w:history="1">
        <w:r w:rsidR="009B2DC6" w:rsidRPr="005A4D21">
          <w:rPr>
            <w:rStyle w:val="a6"/>
            <w:rFonts w:ascii="Arial" w:hAnsi="Arial" w:cs="Arial"/>
            <w:noProof/>
          </w:rPr>
          <w:t>3</w:t>
        </w:r>
        <w:r w:rsidR="009B2DC6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9B2DC6" w:rsidRPr="005A4D21">
          <w:rPr>
            <w:rStyle w:val="a6"/>
            <w:rFonts w:hint="eastAsia"/>
            <w:noProof/>
          </w:rPr>
          <w:t>系统操作说明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38" w:history="1">
        <w:r w:rsidR="009B2DC6" w:rsidRPr="005A4D21">
          <w:rPr>
            <w:rStyle w:val="a6"/>
          </w:rPr>
          <w:t>3.1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配置文件说明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39" w:history="1">
        <w:r w:rsidR="009B2DC6" w:rsidRPr="005A4D21">
          <w:rPr>
            <w:rStyle w:val="a6"/>
            <w:rFonts w:ascii="Arial" w:hAnsi="Arial" w:cs="Arial"/>
            <w:noProof/>
          </w:rPr>
          <w:t>3.1.1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/>
            <w:noProof/>
          </w:rPr>
          <w:t>FAST</w:t>
        </w:r>
        <w:r w:rsidR="009B2DC6" w:rsidRPr="005A4D21">
          <w:rPr>
            <w:rStyle w:val="a6"/>
            <w:rFonts w:ascii="宋体" w:hAnsi="宋体" w:hint="eastAsia"/>
            <w:noProof/>
          </w:rPr>
          <w:t>编码模板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0" w:history="1">
        <w:r w:rsidR="009B2DC6" w:rsidRPr="005A4D21">
          <w:rPr>
            <w:rStyle w:val="a6"/>
            <w:rFonts w:ascii="Arial" w:hAnsi="Arial" w:cs="Arial"/>
            <w:noProof/>
          </w:rPr>
          <w:t>3.1.2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配置文件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41" w:history="1">
        <w:r w:rsidR="009B2DC6" w:rsidRPr="005A4D21">
          <w:rPr>
            <w:rStyle w:val="a6"/>
          </w:rPr>
          <w:t>3.2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脚本文件说明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20"/>
        <w:rPr>
          <w:rFonts w:ascii="Calibri" w:hAnsi="Calibri" w:cs="Times New Roman"/>
          <w:szCs w:val="22"/>
        </w:rPr>
      </w:pPr>
      <w:hyperlink w:anchor="_Toc410822742" w:history="1">
        <w:r w:rsidR="009B2DC6" w:rsidRPr="005A4D21">
          <w:rPr>
            <w:rStyle w:val="a6"/>
          </w:rPr>
          <w:t>3.3</w:t>
        </w:r>
        <w:r w:rsidR="009B2DC6">
          <w:rPr>
            <w:rFonts w:ascii="Calibri" w:hAnsi="Calibri" w:cs="Times New Roman"/>
            <w:szCs w:val="22"/>
          </w:rPr>
          <w:tab/>
        </w:r>
        <w:r w:rsidR="009B2DC6" w:rsidRPr="005A4D21">
          <w:rPr>
            <w:rStyle w:val="a6"/>
            <w:rFonts w:hint="eastAsia"/>
          </w:rPr>
          <w:t>故障处理说明</w:t>
        </w:r>
        <w:r w:rsidR="009B2DC6">
          <w:rPr>
            <w:webHidden/>
          </w:rPr>
          <w:tab/>
        </w:r>
        <w:r>
          <w:rPr>
            <w:webHidden/>
          </w:rPr>
          <w:fldChar w:fldCharType="begin"/>
        </w:r>
        <w:r w:rsidR="009B2DC6">
          <w:rPr>
            <w:webHidden/>
          </w:rPr>
          <w:instrText xml:space="preserve"> PAGEREF _Toc410822742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C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3" w:history="1">
        <w:r w:rsidR="009B2DC6" w:rsidRPr="005A4D21">
          <w:rPr>
            <w:rStyle w:val="a6"/>
            <w:rFonts w:ascii="Arial" w:hAnsi="Arial" w:cs="Arial"/>
            <w:noProof/>
          </w:rPr>
          <w:t>3.3.1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初始化进程错误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4" w:history="1">
        <w:r w:rsidR="009B2DC6" w:rsidRPr="005A4D21">
          <w:rPr>
            <w:rStyle w:val="a6"/>
            <w:rFonts w:ascii="Arial" w:hAnsi="Arial" w:cs="Arial"/>
            <w:noProof/>
          </w:rPr>
          <w:t>3.3.2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转换进程错误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5" w:history="1">
        <w:r w:rsidR="009B2DC6" w:rsidRPr="005A4D21">
          <w:rPr>
            <w:rStyle w:val="a6"/>
            <w:rFonts w:ascii="Arial" w:hAnsi="Arial" w:cs="Arial"/>
            <w:noProof/>
          </w:rPr>
          <w:t>3.3.3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服务进程错误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6" w:history="1">
        <w:r w:rsidR="009B2DC6" w:rsidRPr="005A4D21">
          <w:rPr>
            <w:rStyle w:val="a6"/>
            <w:rFonts w:ascii="Arial" w:hAnsi="Arial" w:cs="Arial"/>
            <w:noProof/>
          </w:rPr>
          <w:t>3.3.4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历史数据存储错误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7" w:history="1">
        <w:r w:rsidR="009B2DC6" w:rsidRPr="005A4D21">
          <w:rPr>
            <w:rStyle w:val="a6"/>
            <w:rFonts w:ascii="Arial" w:hAnsi="Arial" w:cs="Arial"/>
            <w:noProof/>
          </w:rPr>
          <w:t>3.3.5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重建程序错误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pPr>
        <w:pStyle w:val="30"/>
        <w:tabs>
          <w:tab w:val="left" w:pos="1260"/>
          <w:tab w:val="right" w:leader="dot" w:pos="8296"/>
        </w:tabs>
        <w:rPr>
          <w:rFonts w:ascii="Calibri" w:hAnsi="Calibri"/>
          <w:i w:val="0"/>
          <w:iCs w:val="0"/>
          <w:noProof/>
          <w:szCs w:val="22"/>
        </w:rPr>
      </w:pPr>
      <w:hyperlink w:anchor="_Toc410822748" w:history="1">
        <w:r w:rsidR="009B2DC6" w:rsidRPr="005A4D21">
          <w:rPr>
            <w:rStyle w:val="a6"/>
            <w:rFonts w:ascii="Arial" w:hAnsi="Arial" w:cs="Arial"/>
            <w:noProof/>
          </w:rPr>
          <w:t>3.3.6</w:t>
        </w:r>
        <w:r w:rsidR="009B2DC6">
          <w:rPr>
            <w:rFonts w:ascii="Calibri" w:hAnsi="Calibri"/>
            <w:i w:val="0"/>
            <w:iCs w:val="0"/>
            <w:noProof/>
            <w:szCs w:val="22"/>
          </w:rPr>
          <w:tab/>
        </w:r>
        <w:r w:rsidR="009B2DC6" w:rsidRPr="005A4D21">
          <w:rPr>
            <w:rStyle w:val="a6"/>
            <w:rFonts w:ascii="宋体" w:hAnsi="宋体" w:hint="eastAsia"/>
            <w:noProof/>
          </w:rPr>
          <w:t>历史数据加载进程错误</w:t>
        </w:r>
        <w:r w:rsidR="009B2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DC6">
          <w:rPr>
            <w:noProof/>
            <w:webHidden/>
          </w:rPr>
          <w:instrText xml:space="preserve"> PAGEREF _Toc410822748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2DC6" w:rsidRDefault="0005077F" w:rsidP="009B2DC6">
      <w:r>
        <w:fldChar w:fldCharType="end"/>
      </w:r>
    </w:p>
    <w:p w:rsidR="009B2DC6" w:rsidRPr="00454404" w:rsidRDefault="009B2DC6" w:rsidP="009B2DC6">
      <w:r>
        <w:br w:type="page"/>
      </w:r>
    </w:p>
    <w:p w:rsidR="009B2DC6" w:rsidRPr="00C35C8E" w:rsidRDefault="009B2DC6" w:rsidP="009B2DC6">
      <w:pPr>
        <w:pStyle w:val="1"/>
        <w:spacing w:before="156" w:after="156"/>
      </w:pPr>
      <w:bookmarkStart w:id="29" w:name="_Toc269481712"/>
      <w:bookmarkStart w:id="30" w:name="_Toc325028329"/>
      <w:bookmarkStart w:id="31" w:name="_Toc410822724"/>
      <w:r w:rsidRPr="00C35C8E">
        <w:rPr>
          <w:rFonts w:hint="eastAsia"/>
        </w:rPr>
        <w:lastRenderedPageBreak/>
        <w:t>引言</w:t>
      </w:r>
      <w:bookmarkEnd w:id="29"/>
      <w:bookmarkEnd w:id="30"/>
      <w:bookmarkEnd w:id="31"/>
    </w:p>
    <w:p w:rsidR="009B2DC6" w:rsidRDefault="009B2DC6" w:rsidP="009B2DC6">
      <w:pPr>
        <w:pStyle w:val="ad"/>
        <w:rPr>
          <w:rFonts w:ascii="宋体" w:hAnsi="宋体"/>
          <w:szCs w:val="21"/>
        </w:rPr>
      </w:pPr>
      <w:del w:id="32" w:author="user" w:date="2015-10-19T09:22:00Z">
        <w:r w:rsidDel="00557561">
          <w:rPr>
            <w:rFonts w:ascii="宋体" w:hAnsi="宋体" w:hint="eastAsia"/>
            <w:szCs w:val="21"/>
          </w:rPr>
          <w:delText>证券行情服务</w:delText>
        </w:r>
        <w:r w:rsidRPr="00F45809" w:rsidDel="00557561">
          <w:rPr>
            <w:rFonts w:ascii="宋体" w:hAnsi="宋体" w:hint="eastAsia"/>
            <w:szCs w:val="21"/>
          </w:rPr>
          <w:delText>系统(</w:delText>
        </w:r>
        <w:r w:rsidDel="00557561">
          <w:rPr>
            <w:rFonts w:ascii="宋体" w:hAnsi="宋体" w:hint="eastAsia"/>
            <w:szCs w:val="21"/>
          </w:rPr>
          <w:delText>SEUS</w:delText>
        </w:r>
        <w:r w:rsidRPr="00F45809" w:rsidDel="00557561">
          <w:rPr>
            <w:rFonts w:ascii="宋体" w:hAnsi="宋体" w:hint="eastAsia"/>
            <w:szCs w:val="21"/>
          </w:rPr>
          <w:delText>)</w:delText>
        </w:r>
      </w:del>
      <w:ins w:id="33" w:author="user" w:date="2015-10-19T09:22:00Z">
        <w:r w:rsidR="00557561">
          <w:rPr>
            <w:rFonts w:ascii="宋体" w:hAnsi="宋体" w:hint="eastAsia"/>
            <w:szCs w:val="21"/>
          </w:rPr>
          <w:t>历史行情数据服务</w:t>
        </w:r>
      </w:ins>
      <w:proofErr w:type="gramStart"/>
      <w:r>
        <w:rPr>
          <w:rFonts w:ascii="宋体" w:hAnsi="宋体" w:hint="eastAsia"/>
          <w:szCs w:val="21"/>
        </w:rPr>
        <w:t>安装包由</w:t>
      </w:r>
      <w:proofErr w:type="gramEnd"/>
      <w:r>
        <w:rPr>
          <w:rFonts w:ascii="宋体" w:hAnsi="宋体" w:hint="eastAsia"/>
          <w:szCs w:val="21"/>
        </w:rPr>
        <w:t xml:space="preserve"> 12部分构成：</w:t>
      </w:r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34" w:author="user" w:date="2015-10-19T09:25:00Z"/>
          <w:rFonts w:ascii="宋体" w:hAnsi="宋体"/>
          <w:szCs w:val="21"/>
        </w:rPr>
      </w:pPr>
      <w:del w:id="35" w:author="user" w:date="2015-10-19T09:25:00Z">
        <w:r w:rsidDel="00557561">
          <w:rPr>
            <w:rFonts w:ascii="宋体" w:hAnsi="宋体" w:hint="eastAsia"/>
            <w:szCs w:val="21"/>
          </w:rPr>
          <w:delText>Mqws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Del="00557561">
          <w:rPr>
            <w:rFonts w:ascii="宋体" w:hAnsi="宋体" w:hint="eastAsia"/>
            <w:szCs w:val="21"/>
          </w:rPr>
          <w:delText xml:space="preserve">           </w:delText>
        </w:r>
      </w:del>
    </w:p>
    <w:p w:rsidR="009B2DC6" w:rsidRPr="007E16C5" w:rsidDel="00557561" w:rsidRDefault="009B2DC6" w:rsidP="009B2DC6">
      <w:pPr>
        <w:pStyle w:val="ad"/>
        <w:ind w:left="780" w:firstLineChars="150" w:firstLine="315"/>
        <w:rPr>
          <w:del w:id="36" w:author="user" w:date="2015-10-19T09:25:00Z"/>
          <w:rFonts w:ascii="宋体" w:hAnsi="宋体"/>
          <w:szCs w:val="21"/>
        </w:rPr>
      </w:pPr>
      <w:del w:id="37" w:author="user" w:date="2015-10-19T09:25:00Z">
        <w:r w:rsidRPr="007E16C5" w:rsidDel="00557561">
          <w:rPr>
            <w:rFonts w:ascii="宋体" w:hAnsi="宋体" w:hint="eastAsia"/>
            <w:szCs w:val="21"/>
          </w:rPr>
          <w:delText>负责接收客户端请求，获取相应数据，回传客户端，支持的</w:delText>
        </w:r>
        <w:r w:rsidDel="00557561">
          <w:rPr>
            <w:rFonts w:ascii="宋体" w:hAnsi="宋体" w:hint="eastAsia"/>
            <w:szCs w:val="21"/>
          </w:rPr>
          <w:delText xml:space="preserve">    </w:delText>
        </w:r>
        <w:r w:rsidRPr="007E16C5" w:rsidDel="00557561">
          <w:rPr>
            <w:rFonts w:ascii="宋体" w:hAnsi="宋体" w:hint="eastAsia"/>
            <w:szCs w:val="21"/>
          </w:rPr>
          <w:delText>数据包括：报</w:delText>
        </w:r>
        <w:r w:rsidDel="00557561">
          <w:rPr>
            <w:rFonts w:ascii="宋体" w:hAnsi="宋体" w:hint="eastAsia"/>
            <w:szCs w:val="21"/>
          </w:rPr>
          <w:delText xml:space="preserve">    </w:delText>
        </w:r>
        <w:r w:rsidRPr="007E16C5" w:rsidDel="00557561">
          <w:rPr>
            <w:rFonts w:ascii="宋体" w:hAnsi="宋体" w:hint="eastAsia"/>
            <w:szCs w:val="21"/>
          </w:rPr>
          <w:delText>价列表、快照、当天走势，分笔/分价成交、K线数据。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38" w:author="user" w:date="2015-10-19T09:25:00Z"/>
          <w:rFonts w:ascii="宋体" w:hAnsi="宋体"/>
          <w:szCs w:val="21"/>
        </w:rPr>
      </w:pPr>
      <w:del w:id="39" w:author="user" w:date="2015-10-19T09:25:00Z">
        <w:r w:rsidRPr="007E16C5" w:rsidDel="00557561">
          <w:rPr>
            <w:rFonts w:ascii="宋体" w:hAnsi="宋体" w:hint="eastAsia"/>
            <w:szCs w:val="21"/>
          </w:rPr>
          <w:delText>Rebuild</w:delText>
        </w:r>
        <w:r w:rsidDel="00557561">
          <w:rPr>
            <w:rFonts w:ascii="宋体" w:hAnsi="宋体" w:hint="eastAsia"/>
            <w:szCs w:val="21"/>
          </w:rPr>
          <w:delText xml:space="preserve">    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Del="00557561">
          <w:rPr>
            <w:rFonts w:ascii="宋体" w:hAnsi="宋体" w:hint="eastAsia"/>
            <w:szCs w:val="21"/>
          </w:rPr>
          <w:delText xml:space="preserve">  </w:delText>
        </w:r>
      </w:del>
    </w:p>
    <w:p w:rsidR="009B2DC6" w:rsidRPr="007E16C5" w:rsidDel="00557561" w:rsidRDefault="009B2DC6" w:rsidP="009B2DC6">
      <w:pPr>
        <w:pStyle w:val="ad"/>
        <w:ind w:left="780" w:firstLineChars="100" w:firstLine="210"/>
        <w:rPr>
          <w:del w:id="40" w:author="user" w:date="2015-10-19T09:25:00Z"/>
          <w:rFonts w:ascii="宋体" w:hAnsi="宋体"/>
          <w:szCs w:val="21"/>
        </w:rPr>
      </w:pPr>
      <w:del w:id="41" w:author="user" w:date="2015-10-19T09:25:00Z">
        <w:r w:rsidRPr="007E16C5" w:rsidDel="00557561">
          <w:rPr>
            <w:rFonts w:ascii="宋体" w:hAnsi="宋体" w:hint="eastAsia"/>
            <w:szCs w:val="21"/>
          </w:rPr>
          <w:delText>负责reference及reff文件的重建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42" w:author="user" w:date="2015-10-19T09:25:00Z"/>
          <w:rFonts w:ascii="宋体" w:hAnsi="宋体"/>
          <w:szCs w:val="21"/>
        </w:rPr>
      </w:pPr>
      <w:del w:id="43" w:author="user" w:date="2015-10-19T09:25:00Z">
        <w:r w:rsidRPr="007E16C5" w:rsidDel="00557561">
          <w:rPr>
            <w:rFonts w:ascii="宋体" w:hAnsi="宋体" w:hint="eastAsia"/>
            <w:szCs w:val="21"/>
          </w:rPr>
          <w:delText>ShmCreater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Del="00557561">
          <w:rPr>
            <w:rFonts w:ascii="宋体" w:hAnsi="宋体" w:hint="eastAsia"/>
            <w:szCs w:val="21"/>
          </w:rPr>
          <w:delText xml:space="preserve">    </w:delText>
        </w:r>
      </w:del>
    </w:p>
    <w:p w:rsidR="009B2DC6" w:rsidRPr="007E16C5" w:rsidDel="00557561" w:rsidRDefault="009B2DC6" w:rsidP="009B2DC6">
      <w:pPr>
        <w:pStyle w:val="ad"/>
        <w:ind w:left="780" w:firstLineChars="100" w:firstLine="210"/>
        <w:rPr>
          <w:del w:id="44" w:author="user" w:date="2015-10-19T09:25:00Z"/>
          <w:rFonts w:ascii="宋体" w:hAnsi="宋体"/>
          <w:szCs w:val="21"/>
        </w:rPr>
      </w:pPr>
      <w:del w:id="45" w:author="user" w:date="2015-10-19T09:25:00Z">
        <w:r w:rsidRPr="007E16C5" w:rsidDel="00557561">
          <w:rPr>
            <w:rFonts w:ascii="宋体" w:hAnsi="宋体" w:hint="eastAsia"/>
            <w:szCs w:val="21"/>
          </w:rPr>
          <w:delText>负责共享内存的创建、展示、释放。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46" w:author="user" w:date="2015-10-19T09:25:00Z"/>
          <w:rFonts w:ascii="宋体" w:hAnsi="宋体"/>
          <w:szCs w:val="21"/>
        </w:rPr>
      </w:pPr>
      <w:del w:id="47" w:author="user" w:date="2015-10-19T09:25:00Z">
        <w:r w:rsidRPr="007E16C5" w:rsidDel="00557561">
          <w:rPr>
            <w:rFonts w:ascii="宋体" w:hAnsi="宋体" w:hint="eastAsia"/>
            <w:szCs w:val="21"/>
          </w:rPr>
          <w:delText>Sh1Initial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Del="00557561">
          <w:rPr>
            <w:rFonts w:ascii="宋体" w:hAnsi="宋体" w:hint="eastAsia"/>
            <w:szCs w:val="21"/>
          </w:rPr>
          <w:delText xml:space="preserve">   </w:delText>
        </w:r>
        <w:r w:rsidRPr="007E16C5" w:rsidDel="00557561">
          <w:rPr>
            <w:rFonts w:ascii="宋体" w:hAnsi="宋体" w:hint="eastAsia"/>
            <w:szCs w:val="21"/>
          </w:rPr>
          <w:tab/>
        </w:r>
      </w:del>
    </w:p>
    <w:p w:rsidR="009B2DC6" w:rsidRPr="007E16C5" w:rsidDel="00557561" w:rsidRDefault="009B2DC6" w:rsidP="009B2DC6">
      <w:pPr>
        <w:pStyle w:val="ad"/>
        <w:ind w:left="780" w:firstLineChars="100" w:firstLine="210"/>
        <w:rPr>
          <w:del w:id="48" w:author="user" w:date="2015-10-19T09:25:00Z"/>
          <w:rFonts w:ascii="宋体" w:hAnsi="宋体"/>
          <w:szCs w:val="21"/>
        </w:rPr>
      </w:pPr>
      <w:del w:id="49" w:author="user" w:date="2015-10-19T09:25:00Z">
        <w:r w:rsidRPr="007E16C5" w:rsidDel="00557561">
          <w:rPr>
            <w:rFonts w:ascii="宋体" w:hAnsi="宋体" w:hint="eastAsia"/>
            <w:szCs w:val="21"/>
          </w:rPr>
          <w:delText>负责根据reference文件初始化共享内存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50" w:author="user" w:date="2015-10-19T09:25:00Z"/>
          <w:rFonts w:ascii="宋体" w:hAnsi="宋体"/>
          <w:szCs w:val="21"/>
        </w:rPr>
      </w:pPr>
      <w:del w:id="51" w:author="user" w:date="2015-10-19T09:25:00Z">
        <w:r w:rsidRPr="007E16C5" w:rsidDel="00557561">
          <w:rPr>
            <w:rFonts w:ascii="宋体" w:hAnsi="宋体" w:hint="eastAsia"/>
            <w:szCs w:val="21"/>
          </w:rPr>
          <w:delText>ShoInitial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Del="00557561">
          <w:rPr>
            <w:rFonts w:ascii="宋体" w:hAnsi="宋体" w:hint="eastAsia"/>
            <w:szCs w:val="21"/>
          </w:rPr>
          <w:delText xml:space="preserve">  </w:delText>
        </w:r>
      </w:del>
    </w:p>
    <w:p w:rsidR="009B2DC6" w:rsidRPr="007E16C5" w:rsidDel="00557561" w:rsidRDefault="009B2DC6" w:rsidP="009B2DC6">
      <w:pPr>
        <w:pStyle w:val="ad"/>
        <w:ind w:left="780" w:firstLineChars="100" w:firstLine="210"/>
        <w:rPr>
          <w:del w:id="52" w:author="user" w:date="2015-10-19T09:25:00Z"/>
          <w:rFonts w:ascii="宋体" w:hAnsi="宋体"/>
          <w:szCs w:val="21"/>
        </w:rPr>
      </w:pPr>
      <w:del w:id="53" w:author="user" w:date="2015-10-19T09:25:00Z">
        <w:r w:rsidRPr="007E16C5" w:rsidDel="00557561">
          <w:rPr>
            <w:rFonts w:ascii="宋体" w:hAnsi="宋体" w:hint="eastAsia"/>
            <w:szCs w:val="21"/>
          </w:rPr>
          <w:delText>负责根据reff文件初始化共享内存</w:delText>
        </w:r>
      </w:del>
    </w:p>
    <w:p w:rsidR="009B2DC6" w:rsidRDefault="009B2DC6" w:rsidP="009B2DC6">
      <w:pPr>
        <w:pStyle w:val="ad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del w:id="54" w:author="user" w:date="2015-10-19T09:26:00Z">
        <w:r w:rsidRPr="007E16C5" w:rsidDel="00557561">
          <w:rPr>
            <w:rFonts w:ascii="宋体" w:hAnsi="宋体" w:hint="eastAsia"/>
            <w:szCs w:val="21"/>
          </w:rPr>
          <w:delText>Sh1Transfer</w:delText>
        </w:r>
      </w:del>
      <w:ins w:id="55" w:author="user" w:date="2015-10-19T09:26:00Z">
        <w:r w:rsidR="00557561">
          <w:rPr>
            <w:rFonts w:ascii="宋体" w:hAnsi="宋体" w:hint="eastAsia"/>
            <w:szCs w:val="21"/>
          </w:rPr>
          <w:t>sh1transfer</w:t>
        </w:r>
      </w:ins>
      <w:r w:rsidRPr="007E16C5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  </w:t>
      </w:r>
      <w:r w:rsidRPr="007E16C5">
        <w:rPr>
          <w:rFonts w:ascii="宋体" w:hAnsi="宋体" w:hint="eastAsia"/>
          <w:szCs w:val="21"/>
        </w:rPr>
        <w:tab/>
      </w:r>
    </w:p>
    <w:p w:rsidR="009B2DC6" w:rsidRPr="007E16C5" w:rsidRDefault="009B2DC6" w:rsidP="009B2DC6">
      <w:pPr>
        <w:pStyle w:val="ad"/>
        <w:ind w:left="780" w:firstLineChars="100" w:firstLine="210"/>
        <w:rPr>
          <w:rFonts w:ascii="宋体" w:hAnsi="宋体"/>
          <w:szCs w:val="21"/>
        </w:rPr>
      </w:pPr>
      <w:r w:rsidRPr="007E16C5">
        <w:rPr>
          <w:rFonts w:ascii="宋体" w:hAnsi="宋体" w:hint="eastAsia"/>
          <w:szCs w:val="21"/>
        </w:rPr>
        <w:t>负责从数据源（</w:t>
      </w:r>
      <w:proofErr w:type="spellStart"/>
      <w:r w:rsidRPr="007E16C5">
        <w:rPr>
          <w:rFonts w:ascii="宋体" w:hAnsi="宋体" w:hint="eastAsia"/>
          <w:szCs w:val="21"/>
        </w:rPr>
        <w:t>RawData</w:t>
      </w:r>
      <w:proofErr w:type="spellEnd"/>
      <w:r w:rsidRPr="007E16C5">
        <w:rPr>
          <w:rFonts w:ascii="宋体" w:hAnsi="宋体" w:hint="eastAsia"/>
          <w:szCs w:val="21"/>
        </w:rPr>
        <w:t>文件</w:t>
      </w:r>
      <w:del w:id="56" w:author="user" w:date="2015-10-19T09:26:00Z">
        <w:r w:rsidRPr="007E16C5" w:rsidDel="00557561">
          <w:rPr>
            <w:rFonts w:ascii="宋体" w:hAnsi="宋体" w:hint="eastAsia"/>
            <w:szCs w:val="21"/>
          </w:rPr>
          <w:delText>或VDE</w:delText>
        </w:r>
      </w:del>
      <w:r w:rsidRPr="007E16C5">
        <w:rPr>
          <w:rFonts w:ascii="宋体" w:hAnsi="宋体" w:hint="eastAsia"/>
          <w:szCs w:val="21"/>
        </w:rPr>
        <w:t>）读取</w:t>
      </w:r>
      <w:ins w:id="57" w:author="user" w:date="2015-10-19T09:26:00Z">
        <w:r w:rsidR="00557561">
          <w:rPr>
            <w:rFonts w:ascii="宋体" w:hAnsi="宋体" w:hint="eastAsia"/>
            <w:szCs w:val="21"/>
          </w:rPr>
          <w:t>Level-1</w:t>
        </w:r>
      </w:ins>
      <w:r w:rsidRPr="007E16C5">
        <w:rPr>
          <w:rFonts w:ascii="宋体" w:hAnsi="宋体" w:hint="eastAsia"/>
          <w:szCs w:val="21"/>
        </w:rPr>
        <w:t>证券数据，并进行Fast解码，存入对应</w:t>
      </w:r>
      <w:del w:id="58" w:author="user" w:date="2015-10-19T09:27:00Z">
        <w:r w:rsidRPr="007E16C5" w:rsidDel="00557561">
          <w:rPr>
            <w:rFonts w:ascii="宋体" w:hAnsi="宋体" w:hint="eastAsia"/>
            <w:szCs w:val="21"/>
          </w:rPr>
          <w:delText>共享内存</w:delText>
        </w:r>
      </w:del>
      <w:ins w:id="59" w:author="user" w:date="2015-10-19T09:27:00Z">
        <w:r w:rsidR="00557561">
          <w:rPr>
            <w:rFonts w:ascii="宋体" w:hAnsi="宋体" w:hint="eastAsia"/>
            <w:szCs w:val="21"/>
          </w:rPr>
          <w:t>二进制文件</w:t>
        </w:r>
      </w:ins>
      <w:ins w:id="60" w:author="user" w:date="2015-10-19T09:31:00Z">
        <w:r w:rsidR="00557561">
          <w:rPr>
            <w:rFonts w:ascii="宋体" w:hAnsi="宋体" w:hint="eastAsia"/>
            <w:szCs w:val="21"/>
          </w:rPr>
          <w:t>；</w:t>
        </w:r>
      </w:ins>
    </w:p>
    <w:p w:rsidR="009B2DC6" w:rsidRDefault="009B2DC6" w:rsidP="009B2DC6">
      <w:pPr>
        <w:pStyle w:val="ad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del w:id="61" w:author="user" w:date="2015-10-19T09:27:00Z">
        <w:r w:rsidRPr="007E16C5" w:rsidDel="00557561">
          <w:rPr>
            <w:rFonts w:ascii="宋体" w:hAnsi="宋体" w:hint="eastAsia"/>
            <w:szCs w:val="21"/>
          </w:rPr>
          <w:delText>ShoTransfer</w:delText>
        </w:r>
      </w:del>
      <w:proofErr w:type="spellStart"/>
      <w:ins w:id="62" w:author="user" w:date="2015-10-19T09:27:00Z">
        <w:r w:rsidR="00557561">
          <w:rPr>
            <w:rFonts w:ascii="宋体" w:hAnsi="宋体" w:hint="eastAsia"/>
            <w:szCs w:val="21"/>
          </w:rPr>
          <w:t>shotransfer</w:t>
        </w:r>
      </w:ins>
      <w:proofErr w:type="spellEnd"/>
      <w:r w:rsidRPr="007E16C5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  </w:t>
      </w:r>
      <w:r w:rsidRPr="007E16C5">
        <w:rPr>
          <w:rFonts w:ascii="宋体" w:hAnsi="宋体" w:hint="eastAsia"/>
          <w:szCs w:val="21"/>
        </w:rPr>
        <w:tab/>
      </w:r>
    </w:p>
    <w:p w:rsidR="009B2DC6" w:rsidRDefault="009B2DC6" w:rsidP="009B2DC6">
      <w:pPr>
        <w:pStyle w:val="ad"/>
        <w:ind w:left="780" w:firstLineChars="100" w:firstLine="210"/>
        <w:rPr>
          <w:ins w:id="63" w:author="user" w:date="2015-10-19T09:28:00Z"/>
          <w:rFonts w:ascii="宋体" w:hAnsi="宋体"/>
          <w:szCs w:val="21"/>
        </w:rPr>
      </w:pPr>
      <w:r w:rsidRPr="007E16C5">
        <w:rPr>
          <w:rFonts w:ascii="宋体" w:hAnsi="宋体" w:hint="eastAsia"/>
          <w:szCs w:val="21"/>
        </w:rPr>
        <w:t>负责从数据源（</w:t>
      </w:r>
      <w:proofErr w:type="spellStart"/>
      <w:r w:rsidRPr="007E16C5">
        <w:rPr>
          <w:rFonts w:ascii="宋体" w:hAnsi="宋体" w:hint="eastAsia"/>
          <w:szCs w:val="21"/>
        </w:rPr>
        <w:t>RawData</w:t>
      </w:r>
      <w:proofErr w:type="spellEnd"/>
      <w:r w:rsidRPr="007E16C5">
        <w:rPr>
          <w:rFonts w:ascii="宋体" w:hAnsi="宋体" w:hint="eastAsia"/>
          <w:szCs w:val="21"/>
        </w:rPr>
        <w:t>文件</w:t>
      </w:r>
      <w:del w:id="64" w:author="user" w:date="2015-10-19T09:27:00Z">
        <w:r w:rsidRPr="007E16C5" w:rsidDel="00557561">
          <w:rPr>
            <w:rFonts w:ascii="宋体" w:hAnsi="宋体" w:hint="eastAsia"/>
            <w:szCs w:val="21"/>
          </w:rPr>
          <w:delText>或VDE</w:delText>
        </w:r>
      </w:del>
      <w:r w:rsidRPr="007E16C5">
        <w:rPr>
          <w:rFonts w:ascii="宋体" w:hAnsi="宋体" w:hint="eastAsia"/>
          <w:szCs w:val="21"/>
        </w:rPr>
        <w:t>）读取期权数据，并进行Fast解码，存入对应</w:t>
      </w:r>
      <w:del w:id="65" w:author="user" w:date="2015-10-19T09:27:00Z">
        <w:r w:rsidRPr="007E16C5" w:rsidDel="00557561">
          <w:rPr>
            <w:rFonts w:ascii="宋体" w:hAnsi="宋体" w:hint="eastAsia"/>
            <w:szCs w:val="21"/>
          </w:rPr>
          <w:delText>共享内存</w:delText>
        </w:r>
      </w:del>
      <w:ins w:id="66" w:author="user" w:date="2015-10-19T09:27:00Z">
        <w:r w:rsidR="00557561">
          <w:rPr>
            <w:rFonts w:ascii="宋体" w:hAnsi="宋体" w:hint="eastAsia"/>
            <w:szCs w:val="21"/>
          </w:rPr>
          <w:t>二进制文件</w:t>
        </w:r>
      </w:ins>
      <w:ins w:id="67" w:author="user" w:date="2015-10-19T09:31:00Z">
        <w:r w:rsidR="00557561">
          <w:rPr>
            <w:rFonts w:ascii="宋体" w:hAnsi="宋体" w:hint="eastAsia"/>
            <w:szCs w:val="21"/>
          </w:rPr>
          <w:t>；</w:t>
        </w:r>
      </w:ins>
    </w:p>
    <w:p w:rsidR="00557561" w:rsidRDefault="00557561" w:rsidP="00557561">
      <w:pPr>
        <w:pStyle w:val="ad"/>
        <w:numPr>
          <w:ilvl w:val="0"/>
          <w:numId w:val="3"/>
        </w:numPr>
        <w:ind w:firstLineChars="0"/>
        <w:rPr>
          <w:ins w:id="68" w:author="user" w:date="2015-10-19T09:28:00Z"/>
          <w:rFonts w:ascii="宋体" w:hAnsi="宋体"/>
          <w:szCs w:val="21"/>
        </w:rPr>
      </w:pPr>
      <w:ins w:id="69" w:author="user" w:date="2015-10-19T09:28:00Z">
        <w:r>
          <w:rPr>
            <w:rFonts w:ascii="宋体" w:hAnsi="宋体"/>
            <w:szCs w:val="21"/>
          </w:rPr>
          <w:t>sh</w:t>
        </w:r>
        <w:r>
          <w:rPr>
            <w:rFonts w:ascii="宋体" w:hAnsi="宋体" w:hint="eastAsia"/>
            <w:szCs w:val="21"/>
          </w:rPr>
          <w:t>2transfer</w:t>
        </w:r>
      </w:ins>
    </w:p>
    <w:p w:rsidR="00557561" w:rsidRDefault="00557561" w:rsidP="00557561">
      <w:pPr>
        <w:pStyle w:val="ad"/>
        <w:ind w:left="780" w:firstLineChars="100" w:firstLine="210"/>
        <w:rPr>
          <w:ins w:id="70" w:author="user" w:date="2015-10-19T09:29:00Z"/>
          <w:rFonts w:ascii="宋体" w:hAnsi="宋体"/>
          <w:szCs w:val="21"/>
        </w:rPr>
      </w:pPr>
      <w:ins w:id="71" w:author="user" w:date="2015-10-19T09:28:00Z">
        <w:r w:rsidRPr="007E16C5">
          <w:rPr>
            <w:rFonts w:ascii="宋体" w:hAnsi="宋体" w:hint="eastAsia"/>
            <w:szCs w:val="21"/>
          </w:rPr>
          <w:t>负责从数据源（</w:t>
        </w:r>
        <w:proofErr w:type="spellStart"/>
        <w:r w:rsidRPr="007E16C5">
          <w:rPr>
            <w:rFonts w:ascii="宋体" w:hAnsi="宋体" w:hint="eastAsia"/>
            <w:szCs w:val="21"/>
          </w:rPr>
          <w:t>RawData</w:t>
        </w:r>
        <w:proofErr w:type="spellEnd"/>
        <w:r w:rsidRPr="007E16C5">
          <w:rPr>
            <w:rFonts w:ascii="宋体" w:hAnsi="宋体" w:hint="eastAsia"/>
            <w:szCs w:val="21"/>
          </w:rPr>
          <w:t>文件）读取</w:t>
        </w:r>
      </w:ins>
      <w:ins w:id="72" w:author="user" w:date="2015-10-19T09:29:00Z">
        <w:r>
          <w:rPr>
            <w:rFonts w:ascii="宋体" w:hAnsi="宋体" w:hint="eastAsia"/>
            <w:szCs w:val="21"/>
          </w:rPr>
          <w:t>Level-2证券</w:t>
        </w:r>
      </w:ins>
      <w:ins w:id="73" w:author="user" w:date="2015-10-19T09:28:00Z">
        <w:r w:rsidRPr="007E16C5">
          <w:rPr>
            <w:rFonts w:ascii="宋体" w:hAnsi="宋体" w:hint="eastAsia"/>
            <w:szCs w:val="21"/>
          </w:rPr>
          <w:t>数据，并进行Fast解码，存入对应</w:t>
        </w:r>
        <w:r>
          <w:rPr>
            <w:rFonts w:ascii="宋体" w:hAnsi="宋体" w:hint="eastAsia"/>
            <w:szCs w:val="21"/>
          </w:rPr>
          <w:t>二进制文件</w:t>
        </w:r>
      </w:ins>
      <w:ins w:id="74" w:author="user" w:date="2015-10-19T09:31:00Z">
        <w:r>
          <w:rPr>
            <w:rFonts w:ascii="宋体" w:hAnsi="宋体" w:hint="eastAsia"/>
            <w:szCs w:val="21"/>
          </w:rPr>
          <w:t>；</w:t>
        </w:r>
      </w:ins>
    </w:p>
    <w:p w:rsidR="00557561" w:rsidRDefault="00557561" w:rsidP="00557561">
      <w:pPr>
        <w:pStyle w:val="ad"/>
        <w:numPr>
          <w:ilvl w:val="0"/>
          <w:numId w:val="3"/>
        </w:numPr>
        <w:ind w:firstLineChars="0"/>
        <w:rPr>
          <w:ins w:id="75" w:author="user" w:date="2015-10-19T09:29:00Z"/>
          <w:rFonts w:ascii="宋体" w:hAnsi="宋体"/>
          <w:szCs w:val="21"/>
        </w:rPr>
      </w:pPr>
      <w:ins w:id="76" w:author="user" w:date="2015-10-19T09:29:00Z">
        <w:r>
          <w:rPr>
            <w:rFonts w:ascii="宋体" w:hAnsi="宋体"/>
            <w:szCs w:val="21"/>
          </w:rPr>
          <w:t>sh</w:t>
        </w:r>
        <w:r>
          <w:rPr>
            <w:rFonts w:ascii="宋体" w:hAnsi="宋体" w:hint="eastAsia"/>
            <w:szCs w:val="21"/>
          </w:rPr>
          <w:t>1fsttransfer</w:t>
        </w:r>
      </w:ins>
    </w:p>
    <w:p w:rsidR="00557561" w:rsidRDefault="00557561" w:rsidP="009B2DC6">
      <w:pPr>
        <w:pStyle w:val="ad"/>
        <w:ind w:left="780" w:firstLineChars="100" w:firstLine="210"/>
        <w:rPr>
          <w:ins w:id="77" w:author="user" w:date="2015-10-19T09:30:00Z"/>
          <w:rFonts w:ascii="宋体" w:hAnsi="宋体"/>
          <w:szCs w:val="21"/>
        </w:rPr>
      </w:pPr>
      <w:ins w:id="78" w:author="user" w:date="2015-10-19T09:29:00Z">
        <w:r w:rsidRPr="007E16C5">
          <w:rPr>
            <w:rFonts w:ascii="宋体" w:hAnsi="宋体" w:hint="eastAsia"/>
            <w:szCs w:val="21"/>
          </w:rPr>
          <w:t>负责从数据源（</w:t>
        </w:r>
        <w:proofErr w:type="spellStart"/>
        <w:r w:rsidRPr="007E16C5">
          <w:rPr>
            <w:rFonts w:ascii="宋体" w:hAnsi="宋体" w:hint="eastAsia"/>
            <w:szCs w:val="21"/>
          </w:rPr>
          <w:t>RawData</w:t>
        </w:r>
        <w:proofErr w:type="spellEnd"/>
        <w:r w:rsidRPr="007E16C5">
          <w:rPr>
            <w:rFonts w:ascii="宋体" w:hAnsi="宋体" w:hint="eastAsia"/>
            <w:szCs w:val="21"/>
          </w:rPr>
          <w:t>文件）读取</w:t>
        </w:r>
        <w:r>
          <w:rPr>
            <w:rFonts w:ascii="宋体" w:hAnsi="宋体" w:hint="eastAsia"/>
            <w:szCs w:val="21"/>
          </w:rPr>
          <w:t>Level</w:t>
        </w:r>
      </w:ins>
      <w:ins w:id="79" w:author="user" w:date="2015-10-19T09:30:00Z">
        <w:r>
          <w:rPr>
            <w:rFonts w:ascii="宋体" w:hAnsi="宋体" w:hint="eastAsia"/>
            <w:szCs w:val="21"/>
          </w:rPr>
          <w:t>-1</w:t>
        </w:r>
      </w:ins>
      <w:ins w:id="80" w:author="user" w:date="2015-10-19T09:29:00Z">
        <w:r>
          <w:rPr>
            <w:rFonts w:ascii="宋体" w:hAnsi="宋体" w:hint="eastAsia"/>
            <w:szCs w:val="21"/>
          </w:rPr>
          <w:t xml:space="preserve"> FAST证券</w:t>
        </w:r>
        <w:r w:rsidRPr="007E16C5">
          <w:rPr>
            <w:rFonts w:ascii="宋体" w:hAnsi="宋体" w:hint="eastAsia"/>
            <w:szCs w:val="21"/>
          </w:rPr>
          <w:t>数据，并进行Fast解码，存入对应</w:t>
        </w:r>
        <w:r>
          <w:rPr>
            <w:rFonts w:ascii="宋体" w:hAnsi="宋体" w:hint="eastAsia"/>
            <w:szCs w:val="21"/>
          </w:rPr>
          <w:t>二进制文件</w:t>
        </w:r>
      </w:ins>
      <w:ins w:id="81" w:author="user" w:date="2015-10-19T09:31:00Z">
        <w:r>
          <w:rPr>
            <w:rFonts w:ascii="宋体" w:hAnsi="宋体" w:hint="eastAsia"/>
            <w:szCs w:val="21"/>
          </w:rPr>
          <w:t>；</w:t>
        </w:r>
      </w:ins>
    </w:p>
    <w:p w:rsidR="00557561" w:rsidRDefault="00557561" w:rsidP="00557561">
      <w:pPr>
        <w:pStyle w:val="ad"/>
        <w:numPr>
          <w:ilvl w:val="0"/>
          <w:numId w:val="3"/>
        </w:numPr>
        <w:ind w:firstLineChars="0"/>
        <w:rPr>
          <w:ins w:id="82" w:author="user" w:date="2015-10-19T09:30:00Z"/>
          <w:rFonts w:ascii="宋体" w:hAnsi="宋体"/>
          <w:szCs w:val="21"/>
        </w:rPr>
      </w:pPr>
      <w:ins w:id="83" w:author="user" w:date="2015-10-19T09:30:00Z">
        <w:r>
          <w:rPr>
            <w:rFonts w:ascii="宋体" w:hAnsi="宋体" w:hint="eastAsia"/>
            <w:szCs w:val="21"/>
          </w:rPr>
          <w:t>sh1.sh</w:t>
        </w:r>
      </w:ins>
    </w:p>
    <w:p w:rsidR="00557561" w:rsidRDefault="00557561" w:rsidP="00557561">
      <w:pPr>
        <w:pStyle w:val="ad"/>
        <w:ind w:left="780" w:firstLineChars="100" w:firstLine="210"/>
        <w:rPr>
          <w:ins w:id="84" w:author="user" w:date="2015-10-19T09:31:00Z"/>
          <w:rFonts w:ascii="宋体" w:hAnsi="宋体"/>
          <w:szCs w:val="21"/>
        </w:rPr>
      </w:pPr>
      <w:ins w:id="85" w:author="user" w:date="2015-10-19T09:30:00Z">
        <w:r w:rsidRPr="007E16C5">
          <w:rPr>
            <w:rFonts w:ascii="宋体" w:hAnsi="宋体" w:hint="eastAsia"/>
            <w:szCs w:val="21"/>
          </w:rPr>
          <w:t>负责</w:t>
        </w:r>
      </w:ins>
      <w:ins w:id="86" w:author="user" w:date="2015-10-19T09:31:00Z">
        <w:r>
          <w:rPr>
            <w:rFonts w:ascii="宋体" w:hAnsi="宋体" w:hint="eastAsia"/>
            <w:szCs w:val="21"/>
          </w:rPr>
          <w:t>批量转换Level-1证券数据；</w:t>
        </w:r>
      </w:ins>
    </w:p>
    <w:p w:rsidR="00557561" w:rsidRDefault="00557561" w:rsidP="00557561">
      <w:pPr>
        <w:pStyle w:val="ad"/>
        <w:numPr>
          <w:ilvl w:val="0"/>
          <w:numId w:val="3"/>
        </w:numPr>
        <w:ind w:firstLineChars="0"/>
        <w:rPr>
          <w:ins w:id="87" w:author="user" w:date="2015-10-19T09:31:00Z"/>
          <w:rFonts w:ascii="宋体" w:hAnsi="宋体"/>
          <w:szCs w:val="21"/>
        </w:rPr>
      </w:pPr>
      <w:ins w:id="88" w:author="user" w:date="2015-10-19T09:31:00Z">
        <w:r>
          <w:rPr>
            <w:rFonts w:ascii="宋体" w:hAnsi="宋体" w:hint="eastAsia"/>
            <w:szCs w:val="21"/>
          </w:rPr>
          <w:t>sho.sh</w:t>
        </w:r>
      </w:ins>
    </w:p>
    <w:p w:rsidR="00557561" w:rsidRPr="00557561" w:rsidRDefault="00557561" w:rsidP="00557561">
      <w:pPr>
        <w:pStyle w:val="ad"/>
        <w:ind w:left="780" w:firstLineChars="100" w:firstLine="210"/>
        <w:rPr>
          <w:ins w:id="89" w:author="user" w:date="2015-10-19T09:31:00Z"/>
          <w:rFonts w:ascii="宋体" w:hAnsi="宋体"/>
          <w:szCs w:val="21"/>
        </w:rPr>
      </w:pPr>
      <w:ins w:id="90" w:author="user" w:date="2015-10-19T09:31:00Z">
        <w:r w:rsidRPr="007E16C5">
          <w:rPr>
            <w:rFonts w:ascii="宋体" w:hAnsi="宋体" w:hint="eastAsia"/>
            <w:szCs w:val="21"/>
          </w:rPr>
          <w:t>负责</w:t>
        </w:r>
        <w:r>
          <w:rPr>
            <w:rFonts w:ascii="宋体" w:hAnsi="宋体" w:hint="eastAsia"/>
            <w:szCs w:val="21"/>
          </w:rPr>
          <w:t>批量转换</w:t>
        </w:r>
      </w:ins>
      <w:ins w:id="91" w:author="user" w:date="2015-10-19T09:32:00Z">
        <w:r>
          <w:rPr>
            <w:rFonts w:ascii="宋体" w:hAnsi="宋体" w:hint="eastAsia"/>
            <w:szCs w:val="21"/>
          </w:rPr>
          <w:t>期权</w:t>
        </w:r>
      </w:ins>
      <w:ins w:id="92" w:author="user" w:date="2015-10-19T09:31:00Z">
        <w:r>
          <w:rPr>
            <w:rFonts w:ascii="宋体" w:hAnsi="宋体" w:hint="eastAsia"/>
            <w:szCs w:val="21"/>
          </w:rPr>
          <w:t>数据；</w:t>
        </w:r>
      </w:ins>
    </w:p>
    <w:p w:rsidR="00557561" w:rsidRDefault="00557561" w:rsidP="00557561">
      <w:pPr>
        <w:pStyle w:val="ad"/>
        <w:numPr>
          <w:ilvl w:val="0"/>
          <w:numId w:val="3"/>
        </w:numPr>
        <w:ind w:firstLineChars="0"/>
        <w:rPr>
          <w:ins w:id="93" w:author="user" w:date="2015-10-19T09:32:00Z"/>
          <w:rFonts w:ascii="宋体" w:hAnsi="宋体"/>
          <w:szCs w:val="21"/>
        </w:rPr>
      </w:pPr>
      <w:ins w:id="94" w:author="user" w:date="2015-10-19T09:32:00Z">
        <w:r>
          <w:rPr>
            <w:rFonts w:ascii="宋体" w:hAnsi="宋体" w:hint="eastAsia"/>
            <w:szCs w:val="21"/>
          </w:rPr>
          <w:t>sh2.sh</w:t>
        </w:r>
      </w:ins>
    </w:p>
    <w:p w:rsidR="00557561" w:rsidRPr="00557561" w:rsidRDefault="00557561" w:rsidP="00557561">
      <w:pPr>
        <w:pStyle w:val="ad"/>
        <w:ind w:left="780" w:firstLineChars="100" w:firstLine="210"/>
        <w:rPr>
          <w:ins w:id="95" w:author="user" w:date="2015-10-19T09:32:00Z"/>
          <w:rFonts w:ascii="宋体" w:hAnsi="宋体"/>
          <w:szCs w:val="21"/>
        </w:rPr>
      </w:pPr>
      <w:ins w:id="96" w:author="user" w:date="2015-10-19T09:32:00Z">
        <w:r w:rsidRPr="007E16C5">
          <w:rPr>
            <w:rFonts w:ascii="宋体" w:hAnsi="宋体" w:hint="eastAsia"/>
            <w:szCs w:val="21"/>
          </w:rPr>
          <w:t>负责</w:t>
        </w:r>
        <w:r>
          <w:rPr>
            <w:rFonts w:ascii="宋体" w:hAnsi="宋体" w:hint="eastAsia"/>
            <w:szCs w:val="21"/>
          </w:rPr>
          <w:t>批量转换Level-2证券数据；</w:t>
        </w:r>
      </w:ins>
    </w:p>
    <w:p w:rsidR="00557561" w:rsidRDefault="00557561" w:rsidP="00557561">
      <w:pPr>
        <w:pStyle w:val="ad"/>
        <w:numPr>
          <w:ilvl w:val="0"/>
          <w:numId w:val="3"/>
        </w:numPr>
        <w:ind w:firstLineChars="0"/>
        <w:rPr>
          <w:ins w:id="97" w:author="user" w:date="2015-10-19T09:32:00Z"/>
          <w:rFonts w:ascii="宋体" w:hAnsi="宋体"/>
          <w:szCs w:val="21"/>
        </w:rPr>
      </w:pPr>
      <w:ins w:id="98" w:author="user" w:date="2015-10-19T09:32:00Z">
        <w:r>
          <w:rPr>
            <w:rFonts w:ascii="宋体" w:hAnsi="宋体" w:hint="eastAsia"/>
            <w:szCs w:val="21"/>
          </w:rPr>
          <w:t>sh1fst.sh</w:t>
        </w:r>
      </w:ins>
    </w:p>
    <w:p w:rsidR="00557561" w:rsidRPr="00557561" w:rsidRDefault="00557561" w:rsidP="00557561">
      <w:pPr>
        <w:pStyle w:val="ad"/>
        <w:ind w:left="780" w:firstLineChars="100" w:firstLine="210"/>
        <w:rPr>
          <w:rFonts w:ascii="宋体" w:hAnsi="宋体"/>
          <w:szCs w:val="21"/>
        </w:rPr>
      </w:pPr>
      <w:ins w:id="99" w:author="user" w:date="2015-10-19T09:32:00Z">
        <w:r w:rsidRPr="007E16C5">
          <w:rPr>
            <w:rFonts w:ascii="宋体" w:hAnsi="宋体" w:hint="eastAsia"/>
            <w:szCs w:val="21"/>
          </w:rPr>
          <w:t>负责</w:t>
        </w:r>
        <w:r>
          <w:rPr>
            <w:rFonts w:ascii="宋体" w:hAnsi="宋体" w:hint="eastAsia"/>
            <w:szCs w:val="21"/>
          </w:rPr>
          <w:t>批量转换Level-1 FAST证券数据；</w:t>
        </w:r>
      </w:ins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100" w:author="user" w:date="2015-10-19T09:30:00Z"/>
          <w:rFonts w:ascii="宋体" w:hAnsi="宋体"/>
          <w:szCs w:val="21"/>
        </w:rPr>
      </w:pPr>
      <w:del w:id="101" w:author="user" w:date="2015-10-19T09:30:00Z">
        <w:r w:rsidRPr="007E16C5" w:rsidDel="00557561">
          <w:rPr>
            <w:rFonts w:ascii="宋体" w:hAnsi="宋体" w:hint="eastAsia"/>
            <w:szCs w:val="21"/>
          </w:rPr>
          <w:delText>Sh1HistorySave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RPr="007E16C5" w:rsidDel="00557561">
          <w:rPr>
            <w:rFonts w:ascii="宋体" w:hAnsi="宋体" w:hint="eastAsia"/>
            <w:szCs w:val="21"/>
          </w:rPr>
          <w:tab/>
        </w:r>
      </w:del>
    </w:p>
    <w:p w:rsidR="009B2DC6" w:rsidRPr="007E16C5" w:rsidDel="00557561" w:rsidRDefault="009B2DC6" w:rsidP="009B2DC6">
      <w:pPr>
        <w:pStyle w:val="ad"/>
        <w:ind w:left="780" w:firstLineChars="100" w:firstLine="210"/>
        <w:rPr>
          <w:del w:id="102" w:author="user" w:date="2015-10-19T09:30:00Z"/>
          <w:rFonts w:ascii="宋体" w:hAnsi="宋体"/>
          <w:szCs w:val="21"/>
        </w:rPr>
      </w:pPr>
      <w:del w:id="103" w:author="user" w:date="2015-10-19T09:30:00Z">
        <w:r w:rsidRPr="007E16C5" w:rsidDel="00557561">
          <w:rPr>
            <w:rFonts w:ascii="宋体" w:hAnsi="宋体" w:hint="eastAsia"/>
            <w:szCs w:val="21"/>
          </w:rPr>
          <w:delText>负责将内存中的当日证券分钟及日K线数据存入文件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104" w:author="user" w:date="2015-10-19T09:30:00Z"/>
          <w:rFonts w:ascii="宋体" w:hAnsi="宋体"/>
          <w:szCs w:val="21"/>
        </w:rPr>
      </w:pPr>
      <w:del w:id="105" w:author="user" w:date="2015-10-19T09:30:00Z">
        <w:r w:rsidRPr="007E16C5" w:rsidDel="00557561">
          <w:rPr>
            <w:rFonts w:ascii="宋体" w:hAnsi="宋体" w:hint="eastAsia"/>
            <w:szCs w:val="21"/>
          </w:rPr>
          <w:delText>ShoHistorySave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RPr="007E16C5" w:rsidDel="00557561">
          <w:rPr>
            <w:rFonts w:ascii="宋体" w:hAnsi="宋体" w:hint="eastAsia"/>
            <w:szCs w:val="21"/>
          </w:rPr>
          <w:tab/>
        </w:r>
      </w:del>
    </w:p>
    <w:p w:rsidR="009B2DC6" w:rsidRPr="007E16C5" w:rsidDel="00557561" w:rsidRDefault="009B2DC6" w:rsidP="009B2DC6">
      <w:pPr>
        <w:pStyle w:val="ad"/>
        <w:ind w:left="780" w:firstLineChars="100" w:firstLine="210"/>
        <w:rPr>
          <w:del w:id="106" w:author="user" w:date="2015-10-19T09:30:00Z"/>
          <w:rFonts w:ascii="宋体" w:hAnsi="宋体"/>
          <w:szCs w:val="21"/>
        </w:rPr>
      </w:pPr>
      <w:del w:id="107" w:author="user" w:date="2015-10-19T09:30:00Z">
        <w:r w:rsidRPr="007E16C5" w:rsidDel="00557561">
          <w:rPr>
            <w:rFonts w:ascii="宋体" w:hAnsi="宋体" w:hint="eastAsia"/>
            <w:szCs w:val="21"/>
          </w:rPr>
          <w:delText>负责将内存中的当日期权分钟及日K线数据存入文件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108" w:author="user" w:date="2015-10-19T09:30:00Z"/>
          <w:rFonts w:ascii="宋体" w:hAnsi="宋体"/>
          <w:szCs w:val="21"/>
        </w:rPr>
      </w:pPr>
      <w:del w:id="109" w:author="user" w:date="2015-10-19T09:30:00Z">
        <w:r w:rsidRPr="007E16C5" w:rsidDel="00557561">
          <w:rPr>
            <w:rFonts w:ascii="宋体" w:hAnsi="宋体" w:hint="eastAsia"/>
            <w:szCs w:val="21"/>
          </w:rPr>
          <w:delText>HistoryLoad</w:delText>
        </w:r>
        <w:r w:rsidRPr="007E16C5" w:rsidDel="00557561">
          <w:rPr>
            <w:rFonts w:ascii="宋体" w:hAnsi="宋体" w:hint="eastAsia"/>
            <w:szCs w:val="21"/>
          </w:rPr>
          <w:tab/>
        </w:r>
        <w:r w:rsidRPr="007E16C5" w:rsidDel="00557561">
          <w:rPr>
            <w:rFonts w:ascii="宋体" w:hAnsi="宋体" w:hint="eastAsia"/>
            <w:szCs w:val="21"/>
          </w:rPr>
          <w:tab/>
        </w:r>
      </w:del>
    </w:p>
    <w:p w:rsidR="009B2DC6" w:rsidDel="00557561" w:rsidRDefault="009B2DC6" w:rsidP="009B2DC6">
      <w:pPr>
        <w:pStyle w:val="ad"/>
        <w:ind w:left="780" w:firstLineChars="100" w:firstLine="210"/>
        <w:rPr>
          <w:del w:id="110" w:author="user" w:date="2015-10-19T09:30:00Z"/>
          <w:rFonts w:ascii="宋体" w:hAnsi="宋体"/>
          <w:szCs w:val="21"/>
        </w:rPr>
      </w:pPr>
      <w:del w:id="111" w:author="user" w:date="2015-10-19T09:30:00Z">
        <w:r w:rsidRPr="007E16C5" w:rsidDel="00557561">
          <w:rPr>
            <w:rFonts w:ascii="宋体" w:hAnsi="宋体" w:hint="eastAsia"/>
            <w:szCs w:val="21"/>
          </w:rPr>
          <w:delText>负责将分钟及日K线数据从文件加载入共享内存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112" w:author="user" w:date="2015-10-19T09:30:00Z"/>
          <w:rFonts w:ascii="宋体" w:hAnsi="宋体"/>
          <w:szCs w:val="21"/>
        </w:rPr>
      </w:pPr>
      <w:del w:id="113" w:author="user" w:date="2015-10-19T09:30:00Z">
        <w:r w:rsidDel="00557561">
          <w:rPr>
            <w:rFonts w:ascii="宋体" w:hAnsi="宋体"/>
            <w:szCs w:val="21"/>
          </w:rPr>
          <w:delText>S</w:delText>
        </w:r>
        <w:r w:rsidDel="00557561">
          <w:rPr>
            <w:rFonts w:ascii="宋体" w:hAnsi="宋体" w:hint="eastAsia"/>
            <w:szCs w:val="21"/>
          </w:rPr>
          <w:delText>eus_monitor.sh</w:delText>
        </w:r>
      </w:del>
    </w:p>
    <w:p w:rsidR="009B2DC6" w:rsidDel="00557561" w:rsidRDefault="009B2DC6" w:rsidP="009B2DC6">
      <w:pPr>
        <w:pStyle w:val="ad"/>
        <w:ind w:left="780" w:firstLineChars="0" w:firstLine="0"/>
        <w:rPr>
          <w:del w:id="114" w:author="user" w:date="2015-10-19T09:30:00Z"/>
          <w:rFonts w:ascii="宋体" w:hAnsi="宋体"/>
          <w:szCs w:val="21"/>
        </w:rPr>
      </w:pPr>
      <w:del w:id="115" w:author="user" w:date="2015-10-19T09:30:00Z">
        <w:r w:rsidDel="00557561">
          <w:rPr>
            <w:rFonts w:ascii="宋体" w:hAnsi="宋体" w:hint="eastAsia"/>
            <w:szCs w:val="21"/>
          </w:rPr>
          <w:delText xml:space="preserve">  负责mqws的监控、启动</w:delText>
        </w:r>
      </w:del>
    </w:p>
    <w:p w:rsidR="009B2DC6" w:rsidDel="00557561" w:rsidRDefault="009B2DC6" w:rsidP="009B2DC6">
      <w:pPr>
        <w:pStyle w:val="ad"/>
        <w:numPr>
          <w:ilvl w:val="0"/>
          <w:numId w:val="3"/>
        </w:numPr>
        <w:ind w:firstLineChars="0"/>
        <w:rPr>
          <w:del w:id="116" w:author="user" w:date="2015-10-19T09:30:00Z"/>
          <w:rFonts w:ascii="宋体" w:hAnsi="宋体"/>
          <w:szCs w:val="21"/>
        </w:rPr>
      </w:pPr>
      <w:del w:id="117" w:author="user" w:date="2015-10-19T09:30:00Z">
        <w:r w:rsidDel="00557561">
          <w:rPr>
            <w:rFonts w:ascii="宋体" w:hAnsi="宋体"/>
            <w:szCs w:val="21"/>
          </w:rPr>
          <w:delText>S</w:delText>
        </w:r>
        <w:r w:rsidDel="00557561">
          <w:rPr>
            <w:rFonts w:ascii="宋体" w:hAnsi="宋体" w:hint="eastAsia"/>
            <w:szCs w:val="21"/>
          </w:rPr>
          <w:delText>eus_start.sh</w:delText>
        </w:r>
      </w:del>
    </w:p>
    <w:p w:rsidR="009B2DC6" w:rsidDel="00557561" w:rsidRDefault="009B2DC6" w:rsidP="009B2DC6">
      <w:pPr>
        <w:pStyle w:val="ad"/>
        <w:ind w:left="780" w:firstLineChars="0" w:firstLine="0"/>
        <w:rPr>
          <w:del w:id="118" w:author="user" w:date="2015-10-19T09:30:00Z"/>
          <w:rFonts w:ascii="宋体" w:hAnsi="宋体"/>
          <w:szCs w:val="21"/>
        </w:rPr>
      </w:pPr>
      <w:del w:id="119" w:author="user" w:date="2015-10-19T09:30:00Z">
        <w:r w:rsidDel="00557561">
          <w:rPr>
            <w:rFonts w:ascii="宋体" w:hAnsi="宋体" w:hint="eastAsia"/>
            <w:szCs w:val="21"/>
          </w:rPr>
          <w:delText xml:space="preserve">  负责seus的启动、停止等运行操作</w:delText>
        </w:r>
      </w:del>
    </w:p>
    <w:p w:rsidR="009B2DC6" w:rsidRDefault="009B2DC6" w:rsidP="009B2DC6">
      <w:pPr>
        <w:pStyle w:val="ad"/>
        <w:ind w:left="420" w:firstLineChars="0" w:firstLine="0"/>
        <w:rPr>
          <w:rFonts w:ascii="宋体" w:hAnsi="宋体"/>
          <w:szCs w:val="21"/>
        </w:rPr>
      </w:pPr>
    </w:p>
    <w:p w:rsidR="009B2DC6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本文描述</w:t>
      </w:r>
      <w:del w:id="120" w:author="user" w:date="2015-10-19T09:32:00Z">
        <w:r w:rsidDel="00557561">
          <w:rPr>
            <w:rFonts w:ascii="宋体" w:hAnsi="宋体" w:hint="eastAsia"/>
            <w:szCs w:val="21"/>
          </w:rPr>
          <w:delText>证券行情服务</w:delText>
        </w:r>
      </w:del>
      <w:ins w:id="121" w:author="user" w:date="2015-10-19T09:32:00Z">
        <w:r w:rsidR="00557561">
          <w:rPr>
            <w:rFonts w:ascii="宋体" w:hAnsi="宋体" w:hint="eastAsia"/>
            <w:szCs w:val="21"/>
          </w:rPr>
          <w:t>历史行情数据服务</w:t>
        </w:r>
      </w:ins>
      <w:r w:rsidRPr="00F45809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的部署与启动。</w:t>
      </w:r>
    </w:p>
    <w:p w:rsidR="009B2DC6" w:rsidRPr="00F60035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本文对系统配置文件也加以说明。</w:t>
      </w:r>
    </w:p>
    <w:p w:rsidR="009B2DC6" w:rsidRPr="00B63948" w:rsidRDefault="009B2DC6" w:rsidP="009B2DC6">
      <w:pPr>
        <w:pStyle w:val="2"/>
        <w:spacing w:before="240" w:after="0" w:line="360" w:lineRule="auto"/>
        <w:ind w:left="0" w:firstLine="0"/>
        <w:jc w:val="both"/>
      </w:pPr>
      <w:bookmarkStart w:id="122" w:name="_Toc22017101"/>
      <w:bookmarkStart w:id="123" w:name="_Toc42061821"/>
      <w:bookmarkStart w:id="124" w:name="_Toc136840024"/>
      <w:bookmarkStart w:id="125" w:name="_Toc262136784"/>
      <w:bookmarkStart w:id="126" w:name="_Toc269481713"/>
      <w:bookmarkStart w:id="127" w:name="_Toc325028330"/>
      <w:bookmarkStart w:id="128" w:name="_Toc410822725"/>
      <w:r w:rsidRPr="00B63948">
        <w:rPr>
          <w:rFonts w:hint="eastAsia"/>
        </w:rPr>
        <w:t>目的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9B2DC6" w:rsidRDefault="009B2DC6" w:rsidP="009B2DC6">
      <w:pPr>
        <w:pStyle w:val="ad"/>
        <w:rPr>
          <w:rFonts w:ascii="宋体" w:hAnsi="宋体"/>
          <w:szCs w:val="21"/>
        </w:rPr>
      </w:pPr>
      <w:r>
        <w:rPr>
          <w:rFonts w:hint="eastAsia"/>
        </w:rPr>
        <w:t>本文档编写目的在于为</w:t>
      </w:r>
      <w:ins w:id="129" w:author="user" w:date="2015-10-19T09:33:00Z">
        <w:r w:rsidR="00990088">
          <w:rPr>
            <w:rFonts w:ascii="宋体" w:hAnsi="宋体" w:hint="eastAsia"/>
            <w:szCs w:val="21"/>
          </w:rPr>
          <w:t>历史行情数据服务</w:t>
        </w:r>
      </w:ins>
      <w:del w:id="130" w:author="user" w:date="2015-10-19T09:33:00Z">
        <w:r w:rsidDel="00990088">
          <w:rPr>
            <w:rFonts w:ascii="宋体" w:hAnsi="宋体" w:hint="eastAsia"/>
            <w:szCs w:val="21"/>
          </w:rPr>
          <w:delText>证券行情服务</w:delText>
        </w:r>
        <w:r w:rsidRPr="00F45809" w:rsidDel="00990088">
          <w:rPr>
            <w:rFonts w:ascii="宋体" w:hAnsi="宋体" w:hint="eastAsia"/>
            <w:szCs w:val="21"/>
          </w:rPr>
          <w:delText>系统(</w:delText>
        </w:r>
        <w:r w:rsidDel="00990088">
          <w:rPr>
            <w:rFonts w:ascii="宋体" w:hAnsi="宋体" w:hint="eastAsia"/>
            <w:szCs w:val="21"/>
          </w:rPr>
          <w:delText>SEUS</w:delText>
        </w:r>
        <w:r w:rsidRPr="00F45809" w:rsidDel="00990088">
          <w:rPr>
            <w:rFonts w:ascii="宋体" w:hAnsi="宋体" w:hint="eastAsia"/>
            <w:szCs w:val="21"/>
          </w:rPr>
          <w:delText>)</w:delText>
        </w:r>
      </w:del>
      <w:r>
        <w:rPr>
          <w:rFonts w:ascii="宋体" w:hAnsi="宋体" w:hint="eastAsia"/>
          <w:szCs w:val="21"/>
        </w:rPr>
        <w:t>的系统管理员提供安装部署帮助，便于用户能够独立完成系统的安装和部署，使系统能够正常运行。</w:t>
      </w:r>
    </w:p>
    <w:p w:rsidR="009B2DC6" w:rsidRPr="00B63948" w:rsidRDefault="009B2DC6" w:rsidP="009B2DC6">
      <w:pPr>
        <w:pStyle w:val="2"/>
        <w:spacing w:before="240" w:after="0" w:line="360" w:lineRule="auto"/>
        <w:ind w:left="0" w:firstLine="0"/>
        <w:jc w:val="both"/>
      </w:pPr>
      <w:bookmarkStart w:id="131" w:name="_Toc262136785"/>
      <w:bookmarkStart w:id="132" w:name="_Toc269481714"/>
      <w:bookmarkStart w:id="133" w:name="_Toc325028331"/>
      <w:bookmarkStart w:id="134" w:name="_Toc410822726"/>
      <w:r>
        <w:rPr>
          <w:rFonts w:hint="eastAsia"/>
        </w:rPr>
        <w:t>范围</w:t>
      </w:r>
      <w:bookmarkEnd w:id="131"/>
      <w:bookmarkEnd w:id="132"/>
      <w:bookmarkEnd w:id="133"/>
      <w:bookmarkEnd w:id="134"/>
    </w:p>
    <w:p w:rsidR="009B2DC6" w:rsidRPr="00F45809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本文是</w:t>
      </w:r>
      <w:ins w:id="135" w:author="user" w:date="2015-10-19T09:33:00Z">
        <w:r w:rsidR="00990088">
          <w:rPr>
            <w:rFonts w:ascii="宋体" w:hAnsi="宋体" w:hint="eastAsia"/>
            <w:szCs w:val="21"/>
          </w:rPr>
          <w:t>历史行情数据服务</w:t>
        </w:r>
      </w:ins>
      <w:del w:id="136" w:author="user" w:date="2015-10-19T09:33:00Z">
        <w:r w:rsidDel="00990088">
          <w:rPr>
            <w:rFonts w:ascii="宋体" w:hAnsi="宋体" w:hint="eastAsia"/>
            <w:szCs w:val="21"/>
          </w:rPr>
          <w:delText>证券行情服务</w:delText>
        </w:r>
        <w:r w:rsidRPr="00F45809" w:rsidDel="00990088">
          <w:rPr>
            <w:rFonts w:ascii="宋体" w:hAnsi="宋体" w:hint="eastAsia"/>
            <w:szCs w:val="21"/>
          </w:rPr>
          <w:delText>系统(</w:delText>
        </w:r>
        <w:r w:rsidDel="00990088">
          <w:rPr>
            <w:rFonts w:ascii="宋体" w:hAnsi="宋体" w:hint="eastAsia"/>
            <w:szCs w:val="21"/>
          </w:rPr>
          <w:delText>SEUS</w:delText>
        </w:r>
        <w:r w:rsidRPr="00F45809" w:rsidDel="00990088">
          <w:rPr>
            <w:rFonts w:ascii="宋体" w:hAnsi="宋体" w:hint="eastAsia"/>
            <w:szCs w:val="21"/>
          </w:rPr>
          <w:delText>)</w:delText>
        </w:r>
      </w:del>
      <w:r>
        <w:rPr>
          <w:rFonts w:ascii="宋体" w:hAnsi="宋体" w:hint="eastAsia"/>
          <w:szCs w:val="21"/>
        </w:rPr>
        <w:t>的部署手册。</w:t>
      </w:r>
    </w:p>
    <w:p w:rsidR="009B2DC6" w:rsidRPr="0067370C" w:rsidRDefault="009B2DC6" w:rsidP="009B2DC6">
      <w:pPr>
        <w:pStyle w:val="ad"/>
      </w:pPr>
      <w:r>
        <w:rPr>
          <w:rFonts w:ascii="宋体" w:hAnsi="宋体" w:hint="eastAsia"/>
          <w:szCs w:val="21"/>
        </w:rPr>
        <w:t>本文档的读者为系统管理员，运维人员，测试人员</w:t>
      </w:r>
      <w:r w:rsidRPr="00F45809">
        <w:rPr>
          <w:rFonts w:ascii="宋体" w:hAnsi="宋体" w:hint="eastAsia"/>
          <w:szCs w:val="21"/>
        </w:rPr>
        <w:t>及其他需要了解</w:t>
      </w:r>
      <w:ins w:id="137" w:author="user" w:date="2015-10-19T09:33:00Z">
        <w:r w:rsidR="00990088">
          <w:rPr>
            <w:rFonts w:ascii="宋体" w:hAnsi="宋体" w:hint="eastAsia"/>
            <w:szCs w:val="21"/>
          </w:rPr>
          <w:t>历史行情数据服务</w:t>
        </w:r>
      </w:ins>
      <w:del w:id="138" w:author="user" w:date="2015-10-19T09:33:00Z">
        <w:r w:rsidDel="00990088">
          <w:rPr>
            <w:rFonts w:ascii="宋体" w:hAnsi="宋体" w:hint="eastAsia"/>
            <w:szCs w:val="21"/>
          </w:rPr>
          <w:delText>证券行情服务</w:delText>
        </w:r>
        <w:r w:rsidRPr="00F45809" w:rsidDel="00990088">
          <w:rPr>
            <w:rFonts w:ascii="宋体" w:hAnsi="宋体" w:hint="eastAsia"/>
            <w:szCs w:val="21"/>
          </w:rPr>
          <w:delText>系统(</w:delText>
        </w:r>
        <w:r w:rsidDel="00990088">
          <w:rPr>
            <w:rFonts w:ascii="宋体" w:hAnsi="宋体" w:hint="eastAsia"/>
            <w:szCs w:val="21"/>
          </w:rPr>
          <w:delText>SEUS</w:delText>
        </w:r>
        <w:r w:rsidRPr="00F45809" w:rsidDel="00990088">
          <w:rPr>
            <w:rFonts w:ascii="宋体" w:hAnsi="宋体" w:hint="eastAsia"/>
            <w:szCs w:val="21"/>
          </w:rPr>
          <w:delText>)</w:delText>
        </w:r>
        <w:r w:rsidRPr="00A73E3D" w:rsidDel="00990088">
          <w:rPr>
            <w:rFonts w:ascii="宋体" w:hAnsi="宋体" w:hint="eastAsia"/>
            <w:szCs w:val="21"/>
          </w:rPr>
          <w:delText xml:space="preserve"> </w:delText>
        </w:r>
      </w:del>
      <w:r>
        <w:rPr>
          <w:rFonts w:ascii="宋体" w:hAnsi="宋体" w:hint="eastAsia"/>
          <w:szCs w:val="21"/>
        </w:rPr>
        <w:t>安装部署步骤的</w:t>
      </w:r>
      <w:r w:rsidRPr="00F45809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。</w:t>
      </w:r>
    </w:p>
    <w:p w:rsidR="009B2DC6" w:rsidRPr="00B63948" w:rsidRDefault="009B2DC6" w:rsidP="009B2DC6">
      <w:pPr>
        <w:pStyle w:val="2"/>
        <w:spacing w:before="240" w:after="0" w:line="360" w:lineRule="auto"/>
        <w:ind w:left="0" w:firstLine="0"/>
        <w:jc w:val="both"/>
      </w:pPr>
      <w:bookmarkStart w:id="139" w:name="_Toc22017107"/>
      <w:bookmarkStart w:id="140" w:name="_Toc42061824"/>
      <w:bookmarkStart w:id="141" w:name="_Toc136840026"/>
      <w:bookmarkStart w:id="142" w:name="_Toc262136786"/>
      <w:bookmarkStart w:id="143" w:name="_Toc269481715"/>
      <w:bookmarkStart w:id="144" w:name="_Toc325028332"/>
      <w:bookmarkStart w:id="145" w:name="_Toc410822727"/>
      <w:r w:rsidRPr="00B63948">
        <w:rPr>
          <w:rFonts w:hint="eastAsia"/>
        </w:rPr>
        <w:t>参考资料</w:t>
      </w:r>
      <w:bookmarkEnd w:id="139"/>
      <w:bookmarkEnd w:id="140"/>
      <w:bookmarkEnd w:id="141"/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1275"/>
        <w:gridCol w:w="1418"/>
        <w:gridCol w:w="1276"/>
        <w:gridCol w:w="1751"/>
      </w:tblGrid>
      <w:tr w:rsidR="009B2DC6" w:rsidRPr="005D442E" w:rsidTr="008316CB">
        <w:trPr>
          <w:trHeight w:val="359"/>
        </w:trPr>
        <w:tc>
          <w:tcPr>
            <w:tcW w:w="2802" w:type="dxa"/>
            <w:shd w:val="clear" w:color="auto" w:fill="CCCCCC"/>
          </w:tcPr>
          <w:p w:rsidR="009B2DC6" w:rsidRPr="008C3355" w:rsidRDefault="009B2DC6" w:rsidP="008316CB">
            <w:pPr>
              <w:pStyle w:val="ad"/>
              <w:ind w:left="420" w:firstLine="422"/>
              <w:rPr>
                <w:rFonts w:ascii="宋体" w:hAnsi="宋体"/>
                <w:b/>
                <w:szCs w:val="21"/>
              </w:rPr>
            </w:pPr>
            <w:r w:rsidRPr="008C3355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275" w:type="dxa"/>
            <w:shd w:val="clear" w:color="auto" w:fill="CCCCCC"/>
          </w:tcPr>
          <w:p w:rsidR="009B2DC6" w:rsidRPr="008C3355" w:rsidRDefault="009B2DC6" w:rsidP="008316CB">
            <w:pPr>
              <w:pStyle w:val="ad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8C3355">
              <w:rPr>
                <w:rFonts w:ascii="宋体" w:hAnsi="宋体" w:hint="eastAsia"/>
                <w:b/>
                <w:szCs w:val="21"/>
              </w:rPr>
              <w:t>文件编号</w:t>
            </w:r>
          </w:p>
        </w:tc>
        <w:tc>
          <w:tcPr>
            <w:tcW w:w="1418" w:type="dxa"/>
            <w:shd w:val="clear" w:color="auto" w:fill="CCCCCC"/>
          </w:tcPr>
          <w:p w:rsidR="009B2DC6" w:rsidRPr="008C3355" w:rsidRDefault="009B2DC6" w:rsidP="008316CB">
            <w:pPr>
              <w:pStyle w:val="ad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8C3355">
              <w:rPr>
                <w:rFonts w:ascii="宋体" w:hAnsi="宋体" w:hint="eastAsia"/>
                <w:b/>
                <w:szCs w:val="21"/>
              </w:rPr>
              <w:t>发表日期</w:t>
            </w:r>
          </w:p>
        </w:tc>
        <w:tc>
          <w:tcPr>
            <w:tcW w:w="1276" w:type="dxa"/>
            <w:shd w:val="clear" w:color="auto" w:fill="CCCCCC"/>
          </w:tcPr>
          <w:p w:rsidR="009B2DC6" w:rsidRPr="008C3355" w:rsidRDefault="009B2DC6" w:rsidP="008316CB">
            <w:pPr>
              <w:pStyle w:val="ad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8C3355">
              <w:rPr>
                <w:rFonts w:ascii="宋体" w:hAnsi="宋体" w:hint="eastAsia"/>
                <w:b/>
                <w:szCs w:val="21"/>
              </w:rPr>
              <w:t>出版单位</w:t>
            </w:r>
          </w:p>
        </w:tc>
        <w:tc>
          <w:tcPr>
            <w:tcW w:w="1751" w:type="dxa"/>
            <w:shd w:val="clear" w:color="auto" w:fill="CCCCCC"/>
          </w:tcPr>
          <w:p w:rsidR="009B2DC6" w:rsidRPr="008C3355" w:rsidRDefault="009B2DC6" w:rsidP="008316CB">
            <w:pPr>
              <w:pStyle w:val="ad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8C3355">
              <w:rPr>
                <w:rFonts w:ascii="宋体" w:hAnsi="宋体" w:hint="eastAsia"/>
                <w:b/>
                <w:szCs w:val="21"/>
              </w:rPr>
              <w:t>文件来源</w:t>
            </w:r>
          </w:p>
        </w:tc>
      </w:tr>
      <w:tr w:rsidR="009B2DC6" w:rsidRPr="005D442E" w:rsidDel="00990088" w:rsidTr="008316CB">
        <w:trPr>
          <w:del w:id="146" w:author="user" w:date="2015-10-19T09:34:00Z"/>
        </w:trPr>
        <w:tc>
          <w:tcPr>
            <w:tcW w:w="2802" w:type="dxa"/>
          </w:tcPr>
          <w:p w:rsidR="009B2DC6" w:rsidRPr="00442B79" w:rsidDel="00990088" w:rsidRDefault="009B2DC6" w:rsidP="008316CB">
            <w:pPr>
              <w:widowControl/>
              <w:jc w:val="left"/>
              <w:rPr>
                <w:del w:id="147" w:author="user" w:date="2015-10-19T09:34:00Z"/>
                <w:snapToGrid w:val="0"/>
              </w:rPr>
            </w:pPr>
            <w:del w:id="148" w:author="user" w:date="2015-10-19T09:34:00Z">
              <w:r w:rsidRPr="00A865B4" w:rsidDel="00990088">
                <w:rPr>
                  <w:rFonts w:hint="eastAsia"/>
                </w:rPr>
                <w:delText>行情服务接口说明书</w:delText>
              </w:r>
              <w:r w:rsidRPr="00A865B4" w:rsidDel="00990088">
                <w:rPr>
                  <w:rFonts w:hint="eastAsia"/>
                </w:rPr>
                <w:delText>.doc</w:delText>
              </w:r>
            </w:del>
          </w:p>
        </w:tc>
        <w:tc>
          <w:tcPr>
            <w:tcW w:w="1275" w:type="dxa"/>
          </w:tcPr>
          <w:p w:rsidR="009B2DC6" w:rsidRPr="003600FA" w:rsidDel="00990088" w:rsidRDefault="009B2DC6" w:rsidP="008316CB">
            <w:pPr>
              <w:widowControl/>
              <w:ind w:left="420" w:firstLine="420"/>
              <w:jc w:val="center"/>
              <w:rPr>
                <w:del w:id="149" w:author="user" w:date="2015-10-19T09:34:00Z"/>
                <w:snapToGrid w:val="0"/>
              </w:rPr>
            </w:pPr>
          </w:p>
        </w:tc>
        <w:tc>
          <w:tcPr>
            <w:tcW w:w="1418" w:type="dxa"/>
          </w:tcPr>
          <w:p w:rsidR="009B2DC6" w:rsidRPr="003600FA" w:rsidDel="00990088" w:rsidRDefault="009B2DC6" w:rsidP="008316CB">
            <w:pPr>
              <w:widowControl/>
              <w:ind w:left="420" w:firstLine="420"/>
              <w:jc w:val="center"/>
              <w:rPr>
                <w:del w:id="150" w:author="user" w:date="2015-10-19T09:34:00Z"/>
                <w:snapToGrid w:val="0"/>
              </w:rPr>
            </w:pPr>
          </w:p>
        </w:tc>
        <w:tc>
          <w:tcPr>
            <w:tcW w:w="1276" w:type="dxa"/>
            <w:vAlign w:val="center"/>
          </w:tcPr>
          <w:p w:rsidR="009B2DC6" w:rsidRPr="00337422" w:rsidDel="00990088" w:rsidRDefault="009B2DC6" w:rsidP="008316CB">
            <w:pPr>
              <w:widowControl/>
              <w:jc w:val="left"/>
              <w:rPr>
                <w:del w:id="151" w:author="user" w:date="2015-10-19T09:34:00Z"/>
                <w:iCs/>
                <w:snapToGrid w:val="0"/>
              </w:rPr>
            </w:pPr>
            <w:del w:id="152" w:author="user" w:date="2015-10-19T09:34:00Z">
              <w:r w:rsidRPr="00337422" w:rsidDel="00990088">
                <w:rPr>
                  <w:rFonts w:hint="eastAsia"/>
                </w:rPr>
                <w:delText>SSE</w:delText>
              </w:r>
            </w:del>
          </w:p>
        </w:tc>
        <w:tc>
          <w:tcPr>
            <w:tcW w:w="1751" w:type="dxa"/>
          </w:tcPr>
          <w:p w:rsidR="009B2DC6" w:rsidRPr="00442B79" w:rsidDel="00990088" w:rsidRDefault="009B2DC6" w:rsidP="008316CB">
            <w:pPr>
              <w:widowControl/>
              <w:jc w:val="left"/>
              <w:rPr>
                <w:del w:id="153" w:author="user" w:date="2015-10-19T09:34:00Z"/>
                <w:snapToGrid w:val="0"/>
              </w:rPr>
            </w:pPr>
            <w:del w:id="154" w:author="user" w:date="2015-10-19T09:34:00Z">
              <w:r w:rsidRPr="00442B79" w:rsidDel="00990088">
                <w:rPr>
                  <w:snapToGrid w:val="0"/>
                </w:rPr>
                <w:delText>实时信息部</w:delText>
              </w:r>
            </w:del>
          </w:p>
        </w:tc>
      </w:tr>
      <w:tr w:rsidR="009B2DC6" w:rsidRPr="005D442E" w:rsidTr="008316CB">
        <w:tc>
          <w:tcPr>
            <w:tcW w:w="2802" w:type="dxa"/>
          </w:tcPr>
          <w:p w:rsidR="009B2DC6" w:rsidRPr="00337422" w:rsidRDefault="00990088" w:rsidP="008316CB">
            <w:pPr>
              <w:widowControl/>
              <w:jc w:val="left"/>
              <w:rPr>
                <w:snapToGrid w:val="0"/>
              </w:rPr>
            </w:pPr>
            <w:ins w:id="155" w:author="user" w:date="2015-10-19T09:34:00Z">
              <w:r>
                <w:rPr>
                  <w:rFonts w:ascii="宋体" w:hAnsi="宋体" w:hint="eastAsia"/>
                  <w:szCs w:val="21"/>
                </w:rPr>
                <w:t>历史行情数据服务</w:t>
              </w:r>
            </w:ins>
            <w:del w:id="156" w:author="user" w:date="2015-10-19T09:34:00Z">
              <w:r w:rsidR="009B2DC6" w:rsidRPr="00C36AAE" w:rsidDel="00990088">
                <w:rPr>
                  <w:rFonts w:hint="eastAsia"/>
                </w:rPr>
                <w:delText>证券行情服务</w:delText>
              </w:r>
            </w:del>
            <w:r w:rsidR="009B2DC6" w:rsidRPr="00C36AAE">
              <w:rPr>
                <w:rFonts w:hint="eastAsia"/>
              </w:rPr>
              <w:t>_</w:t>
            </w:r>
            <w:r w:rsidR="009B2DC6" w:rsidRPr="00C36AAE">
              <w:rPr>
                <w:rFonts w:hint="eastAsia"/>
              </w:rPr>
              <w:t>软件需求规格说明书</w:t>
            </w:r>
            <w:r w:rsidR="009B2DC6" w:rsidRPr="00C36AAE">
              <w:rPr>
                <w:rFonts w:hint="eastAsia"/>
              </w:rPr>
              <w:t>.doc</w:t>
            </w:r>
          </w:p>
        </w:tc>
        <w:tc>
          <w:tcPr>
            <w:tcW w:w="1275" w:type="dxa"/>
            <w:vAlign w:val="center"/>
          </w:tcPr>
          <w:p w:rsidR="009B2DC6" w:rsidRPr="00337422" w:rsidRDefault="009B2DC6" w:rsidP="008316CB">
            <w:pPr>
              <w:widowControl/>
              <w:ind w:left="420" w:firstLine="420"/>
              <w:jc w:val="center"/>
              <w:rPr>
                <w:snapToGrid w:val="0"/>
              </w:rPr>
            </w:pPr>
          </w:p>
        </w:tc>
        <w:tc>
          <w:tcPr>
            <w:tcW w:w="1418" w:type="dxa"/>
            <w:vAlign w:val="center"/>
          </w:tcPr>
          <w:p w:rsidR="009B2DC6" w:rsidRPr="00337422" w:rsidRDefault="009B2DC6" w:rsidP="008316CB">
            <w:pPr>
              <w:widowControl/>
              <w:ind w:left="420" w:firstLine="420"/>
              <w:jc w:val="center"/>
              <w:rPr>
                <w:snapToGrid w:val="0"/>
              </w:rPr>
            </w:pPr>
          </w:p>
        </w:tc>
        <w:tc>
          <w:tcPr>
            <w:tcW w:w="1276" w:type="dxa"/>
            <w:vAlign w:val="center"/>
          </w:tcPr>
          <w:p w:rsidR="009B2DC6" w:rsidRPr="00337422" w:rsidRDefault="009B2DC6" w:rsidP="008316CB">
            <w:pPr>
              <w:widowControl/>
              <w:jc w:val="left"/>
              <w:rPr>
                <w:iCs/>
                <w:snapToGrid w:val="0"/>
              </w:rPr>
            </w:pPr>
            <w:r w:rsidRPr="00337422">
              <w:rPr>
                <w:rFonts w:hint="eastAsia"/>
              </w:rPr>
              <w:t>SSE</w:t>
            </w:r>
            <w:ins w:id="157" w:author="user" w:date="2015-10-19T09:36:00Z">
              <w:r w:rsidR="00990088">
                <w:rPr>
                  <w:rFonts w:hint="eastAsia"/>
                </w:rPr>
                <w:t xml:space="preserve"> INFONET</w:t>
              </w:r>
            </w:ins>
          </w:p>
        </w:tc>
        <w:tc>
          <w:tcPr>
            <w:tcW w:w="1751" w:type="dxa"/>
          </w:tcPr>
          <w:p w:rsidR="009B2DC6" w:rsidRDefault="009B2DC6" w:rsidP="008316CB">
            <w:del w:id="158" w:author="user" w:date="2015-10-19T09:35:00Z">
              <w:r w:rsidRPr="00904B39" w:rsidDel="00990088">
                <w:rPr>
                  <w:snapToGrid w:val="0"/>
                </w:rPr>
                <w:delText>实时信息</w:delText>
              </w:r>
            </w:del>
            <w:ins w:id="159" w:author="user" w:date="2015-10-19T09:35:00Z">
              <w:r w:rsidR="00990088">
                <w:rPr>
                  <w:rFonts w:hint="eastAsia"/>
                  <w:snapToGrid w:val="0"/>
                </w:rPr>
                <w:t>数据技术</w:t>
              </w:r>
            </w:ins>
            <w:r w:rsidRPr="00904B39">
              <w:rPr>
                <w:snapToGrid w:val="0"/>
              </w:rPr>
              <w:t>部</w:t>
            </w:r>
          </w:p>
        </w:tc>
      </w:tr>
      <w:tr w:rsidR="00990088" w:rsidRPr="005D442E" w:rsidTr="008316CB">
        <w:trPr>
          <w:ins w:id="160" w:author="user" w:date="2015-10-19T09:35:00Z"/>
        </w:trPr>
        <w:tc>
          <w:tcPr>
            <w:tcW w:w="2802" w:type="dxa"/>
          </w:tcPr>
          <w:p w:rsidR="00990088" w:rsidRDefault="00990088" w:rsidP="008316CB">
            <w:pPr>
              <w:widowControl/>
              <w:jc w:val="left"/>
              <w:rPr>
                <w:ins w:id="161" w:author="user" w:date="2015-10-19T09:35:00Z"/>
                <w:rFonts w:ascii="宋体" w:hAnsi="宋体"/>
                <w:szCs w:val="21"/>
              </w:rPr>
            </w:pPr>
            <w:ins w:id="162" w:author="user" w:date="2015-10-19T09:35:00Z">
              <w:r>
                <w:rPr>
                  <w:rFonts w:ascii="宋体" w:hAnsi="宋体" w:hint="eastAsia"/>
                  <w:szCs w:val="21"/>
                </w:rPr>
                <w:t>历史行情数据服务_概要设计说明书.doc</w:t>
              </w:r>
            </w:ins>
          </w:p>
        </w:tc>
        <w:tc>
          <w:tcPr>
            <w:tcW w:w="1275" w:type="dxa"/>
            <w:vAlign w:val="center"/>
          </w:tcPr>
          <w:p w:rsidR="00990088" w:rsidRPr="00337422" w:rsidRDefault="00990088" w:rsidP="008316CB">
            <w:pPr>
              <w:widowControl/>
              <w:ind w:left="420" w:firstLine="420"/>
              <w:jc w:val="center"/>
              <w:rPr>
                <w:ins w:id="163" w:author="user" w:date="2015-10-19T09:35:00Z"/>
                <w:snapToGrid w:val="0"/>
              </w:rPr>
            </w:pPr>
          </w:p>
        </w:tc>
        <w:tc>
          <w:tcPr>
            <w:tcW w:w="1418" w:type="dxa"/>
            <w:vAlign w:val="center"/>
          </w:tcPr>
          <w:p w:rsidR="00990088" w:rsidRPr="00337422" w:rsidRDefault="00990088" w:rsidP="008316CB">
            <w:pPr>
              <w:widowControl/>
              <w:ind w:left="420" w:firstLine="420"/>
              <w:jc w:val="center"/>
              <w:rPr>
                <w:ins w:id="164" w:author="user" w:date="2015-10-19T09:35:00Z"/>
                <w:snapToGrid w:val="0"/>
              </w:rPr>
            </w:pPr>
          </w:p>
        </w:tc>
        <w:tc>
          <w:tcPr>
            <w:tcW w:w="1276" w:type="dxa"/>
            <w:vAlign w:val="center"/>
          </w:tcPr>
          <w:p w:rsidR="00990088" w:rsidRPr="00990088" w:rsidRDefault="00990088" w:rsidP="008316CB">
            <w:pPr>
              <w:widowControl/>
              <w:jc w:val="left"/>
              <w:rPr>
                <w:ins w:id="165" w:author="user" w:date="2015-10-19T09:35:00Z"/>
              </w:rPr>
            </w:pPr>
            <w:ins w:id="166" w:author="user" w:date="2015-10-19T09:35:00Z">
              <w:r>
                <w:rPr>
                  <w:rFonts w:hint="eastAsia"/>
                </w:rPr>
                <w:t>SSE</w:t>
              </w:r>
            </w:ins>
            <w:ins w:id="167" w:author="user" w:date="2015-10-19T09:36:00Z">
              <w:r>
                <w:rPr>
                  <w:rFonts w:hint="eastAsia"/>
                </w:rPr>
                <w:t xml:space="preserve"> INFONET</w:t>
              </w:r>
            </w:ins>
          </w:p>
        </w:tc>
        <w:tc>
          <w:tcPr>
            <w:tcW w:w="1751" w:type="dxa"/>
          </w:tcPr>
          <w:p w:rsidR="00990088" w:rsidRPr="00904B39" w:rsidRDefault="00990088" w:rsidP="008316CB">
            <w:pPr>
              <w:rPr>
                <w:ins w:id="168" w:author="user" w:date="2015-10-19T09:35:00Z"/>
                <w:snapToGrid w:val="0"/>
              </w:rPr>
            </w:pPr>
            <w:ins w:id="169" w:author="user" w:date="2015-10-19T09:36:00Z">
              <w:r>
                <w:rPr>
                  <w:rFonts w:hint="eastAsia"/>
                  <w:snapToGrid w:val="0"/>
                </w:rPr>
                <w:t>数据技术部</w:t>
              </w:r>
            </w:ins>
          </w:p>
        </w:tc>
      </w:tr>
      <w:tr w:rsidR="009B2DC6" w:rsidRPr="005D442E" w:rsidDel="00990088" w:rsidTr="008316CB">
        <w:trPr>
          <w:del w:id="170" w:author="user" w:date="2015-10-19T09:36:00Z"/>
        </w:trPr>
        <w:tc>
          <w:tcPr>
            <w:tcW w:w="2802" w:type="dxa"/>
          </w:tcPr>
          <w:p w:rsidR="009B2DC6" w:rsidRPr="00442B79" w:rsidDel="00990088" w:rsidRDefault="009B2DC6" w:rsidP="008316CB">
            <w:pPr>
              <w:widowControl/>
              <w:jc w:val="left"/>
              <w:rPr>
                <w:del w:id="171" w:author="user" w:date="2015-10-19T09:36:00Z"/>
                <w:snapToGrid w:val="0"/>
              </w:rPr>
            </w:pPr>
            <w:del w:id="172" w:author="user" w:date="2015-10-19T09:36:00Z">
              <w:r w:rsidRPr="00C36AAE" w:rsidDel="00990088">
                <w:rPr>
                  <w:rFonts w:hint="eastAsia"/>
                </w:rPr>
                <w:delText>证券行情服务</w:delText>
              </w:r>
              <w:r w:rsidRPr="00C36AAE" w:rsidDel="00990088">
                <w:rPr>
                  <w:rFonts w:hint="eastAsia"/>
                </w:rPr>
                <w:delText>_</w:delText>
              </w:r>
              <w:r w:rsidRPr="00C36AAE" w:rsidDel="00990088">
                <w:rPr>
                  <w:rFonts w:hint="eastAsia"/>
                </w:rPr>
                <w:delText>测试报告</w:delText>
              </w:r>
              <w:r w:rsidRPr="00C36AAE" w:rsidDel="00990088">
                <w:rPr>
                  <w:rFonts w:hint="eastAsia"/>
                </w:rPr>
                <w:delText>.doc</w:delText>
              </w:r>
            </w:del>
          </w:p>
        </w:tc>
        <w:tc>
          <w:tcPr>
            <w:tcW w:w="1275" w:type="dxa"/>
          </w:tcPr>
          <w:p w:rsidR="009B2DC6" w:rsidRPr="003600FA" w:rsidDel="00990088" w:rsidRDefault="009B2DC6" w:rsidP="008316CB">
            <w:pPr>
              <w:widowControl/>
              <w:ind w:left="420" w:firstLine="420"/>
              <w:jc w:val="center"/>
              <w:rPr>
                <w:del w:id="173" w:author="user" w:date="2015-10-19T09:36:00Z"/>
                <w:snapToGrid w:val="0"/>
              </w:rPr>
            </w:pPr>
          </w:p>
        </w:tc>
        <w:tc>
          <w:tcPr>
            <w:tcW w:w="1418" w:type="dxa"/>
          </w:tcPr>
          <w:p w:rsidR="009B2DC6" w:rsidRPr="003600FA" w:rsidDel="00990088" w:rsidRDefault="009B2DC6" w:rsidP="008316CB">
            <w:pPr>
              <w:widowControl/>
              <w:ind w:left="420" w:firstLine="420"/>
              <w:jc w:val="center"/>
              <w:rPr>
                <w:del w:id="174" w:author="user" w:date="2015-10-19T09:36:00Z"/>
                <w:snapToGrid w:val="0"/>
              </w:rPr>
            </w:pPr>
          </w:p>
        </w:tc>
        <w:tc>
          <w:tcPr>
            <w:tcW w:w="1276" w:type="dxa"/>
            <w:vAlign w:val="center"/>
          </w:tcPr>
          <w:p w:rsidR="009B2DC6" w:rsidRPr="00337422" w:rsidDel="00990088" w:rsidRDefault="009B2DC6" w:rsidP="008316CB">
            <w:pPr>
              <w:widowControl/>
              <w:jc w:val="left"/>
              <w:rPr>
                <w:del w:id="175" w:author="user" w:date="2015-10-19T09:36:00Z"/>
              </w:rPr>
            </w:pPr>
            <w:del w:id="176" w:author="user" w:date="2015-10-19T09:36:00Z">
              <w:r w:rsidDel="00990088">
                <w:rPr>
                  <w:rFonts w:hint="eastAsia"/>
                </w:rPr>
                <w:delText>SSE</w:delText>
              </w:r>
            </w:del>
          </w:p>
        </w:tc>
        <w:tc>
          <w:tcPr>
            <w:tcW w:w="1751" w:type="dxa"/>
          </w:tcPr>
          <w:p w:rsidR="009B2DC6" w:rsidDel="00990088" w:rsidRDefault="009B2DC6" w:rsidP="008316CB">
            <w:pPr>
              <w:rPr>
                <w:del w:id="177" w:author="user" w:date="2015-10-19T09:36:00Z"/>
              </w:rPr>
            </w:pPr>
            <w:del w:id="178" w:author="user" w:date="2015-10-19T09:36:00Z">
              <w:r w:rsidRPr="00904B39" w:rsidDel="00990088">
                <w:rPr>
                  <w:snapToGrid w:val="0"/>
                </w:rPr>
                <w:delText>实时信息部</w:delText>
              </w:r>
            </w:del>
          </w:p>
        </w:tc>
      </w:tr>
      <w:tr w:rsidR="009B2DC6" w:rsidRPr="005D442E" w:rsidDel="00990088" w:rsidTr="008316CB">
        <w:trPr>
          <w:del w:id="179" w:author="user" w:date="2015-10-19T09:36:00Z"/>
        </w:trPr>
        <w:tc>
          <w:tcPr>
            <w:tcW w:w="2802" w:type="dxa"/>
          </w:tcPr>
          <w:p w:rsidR="009B2DC6" w:rsidRPr="00337422" w:rsidDel="00990088" w:rsidRDefault="009B2DC6" w:rsidP="008316CB">
            <w:pPr>
              <w:widowControl/>
              <w:jc w:val="left"/>
              <w:rPr>
                <w:del w:id="180" w:author="user" w:date="2015-10-19T09:36:00Z"/>
                <w:snapToGrid w:val="0"/>
              </w:rPr>
            </w:pPr>
            <w:del w:id="181" w:author="user" w:date="2015-10-19T09:36:00Z">
              <w:r w:rsidRPr="00F45D42" w:rsidDel="00990088">
                <w:rPr>
                  <w:rFonts w:hint="eastAsia"/>
                </w:rPr>
                <w:delText>证券行情服务</w:delText>
              </w:r>
              <w:r w:rsidRPr="00F45D42" w:rsidDel="00990088">
                <w:rPr>
                  <w:rFonts w:hint="eastAsia"/>
                </w:rPr>
                <w:delText>_</w:delText>
              </w:r>
              <w:r w:rsidRPr="00F45D42" w:rsidDel="00990088">
                <w:rPr>
                  <w:rFonts w:hint="eastAsia"/>
                </w:rPr>
                <w:delText>项目总结报告</w:delText>
              </w:r>
              <w:r w:rsidRPr="00F45D42" w:rsidDel="00990088">
                <w:rPr>
                  <w:rFonts w:hint="eastAsia"/>
                </w:rPr>
                <w:delText>.doc</w:delText>
              </w:r>
            </w:del>
          </w:p>
        </w:tc>
        <w:tc>
          <w:tcPr>
            <w:tcW w:w="1275" w:type="dxa"/>
            <w:vAlign w:val="center"/>
          </w:tcPr>
          <w:p w:rsidR="009B2DC6" w:rsidRPr="00337422" w:rsidDel="00990088" w:rsidRDefault="009B2DC6" w:rsidP="008316CB">
            <w:pPr>
              <w:widowControl/>
              <w:ind w:left="420" w:firstLine="420"/>
              <w:jc w:val="center"/>
              <w:rPr>
                <w:del w:id="182" w:author="user" w:date="2015-10-19T09:36:00Z"/>
                <w:snapToGrid w:val="0"/>
              </w:rPr>
            </w:pPr>
          </w:p>
        </w:tc>
        <w:tc>
          <w:tcPr>
            <w:tcW w:w="1418" w:type="dxa"/>
            <w:vAlign w:val="center"/>
          </w:tcPr>
          <w:p w:rsidR="009B2DC6" w:rsidRPr="00337422" w:rsidDel="00990088" w:rsidRDefault="009B2DC6" w:rsidP="008316CB">
            <w:pPr>
              <w:widowControl/>
              <w:ind w:left="420" w:firstLine="420"/>
              <w:jc w:val="center"/>
              <w:rPr>
                <w:del w:id="183" w:author="user" w:date="2015-10-19T09:36:00Z"/>
                <w:snapToGrid w:val="0"/>
              </w:rPr>
            </w:pPr>
          </w:p>
        </w:tc>
        <w:tc>
          <w:tcPr>
            <w:tcW w:w="1276" w:type="dxa"/>
            <w:vAlign w:val="center"/>
          </w:tcPr>
          <w:p w:rsidR="009B2DC6" w:rsidRPr="00337422" w:rsidDel="00990088" w:rsidRDefault="009B2DC6" w:rsidP="008316CB">
            <w:pPr>
              <w:widowControl/>
              <w:jc w:val="left"/>
              <w:rPr>
                <w:del w:id="184" w:author="user" w:date="2015-10-19T09:36:00Z"/>
                <w:iCs/>
                <w:snapToGrid w:val="0"/>
              </w:rPr>
            </w:pPr>
            <w:del w:id="185" w:author="user" w:date="2015-10-19T09:36:00Z">
              <w:r w:rsidRPr="00337422" w:rsidDel="00990088">
                <w:rPr>
                  <w:rFonts w:hint="eastAsia"/>
                </w:rPr>
                <w:delText>SSE INFONET</w:delText>
              </w:r>
            </w:del>
          </w:p>
        </w:tc>
        <w:tc>
          <w:tcPr>
            <w:tcW w:w="1751" w:type="dxa"/>
          </w:tcPr>
          <w:p w:rsidR="009B2DC6" w:rsidDel="00990088" w:rsidRDefault="009B2DC6" w:rsidP="008316CB">
            <w:pPr>
              <w:rPr>
                <w:del w:id="186" w:author="user" w:date="2015-10-19T09:36:00Z"/>
              </w:rPr>
            </w:pPr>
            <w:del w:id="187" w:author="user" w:date="2015-10-19T09:36:00Z">
              <w:r w:rsidRPr="00904B39" w:rsidDel="00990088">
                <w:rPr>
                  <w:snapToGrid w:val="0"/>
                </w:rPr>
                <w:delText>实时信息部</w:delText>
              </w:r>
            </w:del>
          </w:p>
        </w:tc>
      </w:tr>
      <w:tr w:rsidR="009B2DC6" w:rsidRPr="005D442E" w:rsidDel="00990088" w:rsidTr="008316CB">
        <w:trPr>
          <w:del w:id="188" w:author="user" w:date="2015-10-19T09:36:00Z"/>
        </w:trPr>
        <w:tc>
          <w:tcPr>
            <w:tcW w:w="2802" w:type="dxa"/>
          </w:tcPr>
          <w:p w:rsidR="009B2DC6" w:rsidRPr="00337422" w:rsidDel="00990088" w:rsidRDefault="009B2DC6" w:rsidP="008316CB">
            <w:pPr>
              <w:widowControl/>
              <w:jc w:val="left"/>
              <w:rPr>
                <w:del w:id="189" w:author="user" w:date="2015-10-19T09:36:00Z"/>
                <w:snapToGrid w:val="0"/>
              </w:rPr>
            </w:pPr>
            <w:del w:id="190" w:author="user" w:date="2015-10-19T09:36:00Z">
              <w:r w:rsidRPr="00C36AAE" w:rsidDel="00990088">
                <w:rPr>
                  <w:rFonts w:hint="eastAsia"/>
                </w:rPr>
                <w:delText>证券行情服务</w:delText>
              </w:r>
              <w:r w:rsidRPr="00C36AAE" w:rsidDel="00990088">
                <w:rPr>
                  <w:rFonts w:hint="eastAsia"/>
                </w:rPr>
                <w:delText>_</w:delText>
              </w:r>
              <w:r w:rsidRPr="00C36AAE" w:rsidDel="00990088">
                <w:rPr>
                  <w:rFonts w:hint="eastAsia"/>
                </w:rPr>
                <w:delText>部署手册</w:delText>
              </w:r>
              <w:r w:rsidRPr="00C36AAE" w:rsidDel="00990088">
                <w:rPr>
                  <w:rFonts w:hint="eastAsia"/>
                </w:rPr>
                <w:delText>.doc</w:delText>
              </w:r>
            </w:del>
          </w:p>
        </w:tc>
        <w:tc>
          <w:tcPr>
            <w:tcW w:w="1275" w:type="dxa"/>
            <w:vAlign w:val="center"/>
          </w:tcPr>
          <w:p w:rsidR="009B2DC6" w:rsidRPr="00337422" w:rsidDel="00990088" w:rsidRDefault="009B2DC6" w:rsidP="008316CB">
            <w:pPr>
              <w:widowControl/>
              <w:ind w:left="420" w:firstLine="420"/>
              <w:jc w:val="center"/>
              <w:rPr>
                <w:del w:id="191" w:author="user" w:date="2015-10-19T09:36:00Z"/>
                <w:snapToGrid w:val="0"/>
              </w:rPr>
            </w:pPr>
          </w:p>
        </w:tc>
        <w:tc>
          <w:tcPr>
            <w:tcW w:w="1418" w:type="dxa"/>
            <w:vAlign w:val="center"/>
          </w:tcPr>
          <w:p w:rsidR="009B2DC6" w:rsidRPr="00337422" w:rsidDel="00990088" w:rsidRDefault="009B2DC6" w:rsidP="008316CB">
            <w:pPr>
              <w:widowControl/>
              <w:ind w:left="420" w:firstLine="420"/>
              <w:jc w:val="center"/>
              <w:rPr>
                <w:del w:id="192" w:author="user" w:date="2015-10-19T09:36:00Z"/>
                <w:snapToGrid w:val="0"/>
              </w:rPr>
            </w:pPr>
          </w:p>
        </w:tc>
        <w:tc>
          <w:tcPr>
            <w:tcW w:w="1276" w:type="dxa"/>
            <w:vAlign w:val="center"/>
          </w:tcPr>
          <w:p w:rsidR="009B2DC6" w:rsidRPr="00337422" w:rsidDel="00990088" w:rsidRDefault="009B2DC6" w:rsidP="008316CB">
            <w:pPr>
              <w:widowControl/>
              <w:jc w:val="left"/>
              <w:rPr>
                <w:del w:id="193" w:author="user" w:date="2015-10-19T09:36:00Z"/>
                <w:iCs/>
                <w:snapToGrid w:val="0"/>
              </w:rPr>
            </w:pPr>
            <w:del w:id="194" w:author="user" w:date="2015-10-19T09:36:00Z">
              <w:r w:rsidRPr="00337422" w:rsidDel="00990088">
                <w:rPr>
                  <w:rFonts w:hint="eastAsia"/>
                </w:rPr>
                <w:delText>SSE INFONET</w:delText>
              </w:r>
            </w:del>
          </w:p>
        </w:tc>
        <w:tc>
          <w:tcPr>
            <w:tcW w:w="1751" w:type="dxa"/>
          </w:tcPr>
          <w:p w:rsidR="009B2DC6" w:rsidDel="00990088" w:rsidRDefault="009B2DC6" w:rsidP="008316CB">
            <w:pPr>
              <w:rPr>
                <w:del w:id="195" w:author="user" w:date="2015-10-19T09:36:00Z"/>
              </w:rPr>
            </w:pPr>
            <w:del w:id="196" w:author="user" w:date="2015-10-19T09:36:00Z">
              <w:r w:rsidRPr="00904B39" w:rsidDel="00990088">
                <w:rPr>
                  <w:snapToGrid w:val="0"/>
                </w:rPr>
                <w:delText>实时信息部</w:delText>
              </w:r>
            </w:del>
          </w:p>
        </w:tc>
      </w:tr>
    </w:tbl>
    <w:p w:rsidR="009B2DC6" w:rsidRDefault="009B2DC6" w:rsidP="009B2DC6">
      <w:pPr>
        <w:pStyle w:val="ad"/>
      </w:pPr>
    </w:p>
    <w:p w:rsidR="009B2DC6" w:rsidRPr="00152DE1" w:rsidRDefault="009B2DC6" w:rsidP="009B2DC6">
      <w:pPr>
        <w:pStyle w:val="1"/>
        <w:spacing w:before="156" w:after="156"/>
        <w:rPr>
          <w:bCs/>
        </w:rPr>
      </w:pPr>
      <w:bookmarkStart w:id="197" w:name="_Toc267657799"/>
      <w:bookmarkStart w:id="198" w:name="_Toc328382239"/>
      <w:bookmarkStart w:id="199" w:name="_Toc329185711"/>
      <w:bookmarkStart w:id="200" w:name="_Toc410822728"/>
      <w:r w:rsidRPr="00152DE1">
        <w:rPr>
          <w:rFonts w:hint="eastAsia"/>
          <w:bCs/>
        </w:rPr>
        <w:t>系统的</w:t>
      </w:r>
      <w:r>
        <w:rPr>
          <w:rFonts w:hint="eastAsia"/>
          <w:bCs/>
        </w:rPr>
        <w:t>部署</w:t>
      </w:r>
      <w:r w:rsidRPr="00152DE1">
        <w:rPr>
          <w:rFonts w:hint="eastAsia"/>
          <w:bCs/>
        </w:rPr>
        <w:t>与启动</w:t>
      </w:r>
      <w:bookmarkEnd w:id="197"/>
      <w:bookmarkEnd w:id="198"/>
      <w:bookmarkEnd w:id="199"/>
      <w:bookmarkEnd w:id="200"/>
    </w:p>
    <w:p w:rsidR="009B2DC6" w:rsidRDefault="009B2DC6" w:rsidP="009B2DC6">
      <w:pPr>
        <w:pStyle w:val="2"/>
        <w:spacing w:before="240" w:after="0" w:line="360" w:lineRule="auto"/>
        <w:jc w:val="both"/>
      </w:pPr>
      <w:bookmarkStart w:id="201" w:name="_Toc267657800"/>
      <w:bookmarkStart w:id="202" w:name="_Toc328382240"/>
      <w:bookmarkStart w:id="203" w:name="_Toc329185712"/>
      <w:bookmarkStart w:id="204" w:name="_Toc410822729"/>
      <w:r>
        <w:rPr>
          <w:rFonts w:hint="eastAsia"/>
        </w:rPr>
        <w:t>系统运行环境</w:t>
      </w:r>
      <w:bookmarkEnd w:id="201"/>
      <w:bookmarkEnd w:id="202"/>
      <w:bookmarkEnd w:id="203"/>
      <w:bookmarkEnd w:id="204"/>
    </w:p>
    <w:p w:rsidR="009B2DC6" w:rsidRPr="003F68DC" w:rsidRDefault="009B2DC6" w:rsidP="009B2DC6">
      <w:pPr>
        <w:pStyle w:val="ad"/>
      </w:pPr>
      <w:r w:rsidRPr="003F68DC">
        <w:rPr>
          <w:rFonts w:hint="eastAsia"/>
        </w:rPr>
        <w:t>软件</w:t>
      </w:r>
      <w:r>
        <w:rPr>
          <w:rFonts w:hint="eastAsia"/>
        </w:rPr>
        <w:t>环境</w:t>
      </w:r>
      <w:r w:rsidRPr="003F68DC"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1883"/>
        <w:gridCol w:w="1375"/>
        <w:gridCol w:w="994"/>
        <w:gridCol w:w="1277"/>
        <w:gridCol w:w="1467"/>
      </w:tblGrid>
      <w:tr w:rsidR="009B2DC6" w:rsidTr="008316CB">
        <w:trPr>
          <w:tblHeader/>
        </w:trPr>
        <w:tc>
          <w:tcPr>
            <w:tcW w:w="895" w:type="pct"/>
            <w:tcBorders>
              <w:bottom w:val="single" w:sz="4" w:space="0" w:color="auto"/>
            </w:tcBorders>
            <w:shd w:val="clear" w:color="auto" w:fill="CCCCCC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</w:p>
        </w:tc>
        <w:tc>
          <w:tcPr>
            <w:tcW w:w="1105" w:type="pct"/>
            <w:shd w:val="clear" w:color="auto" w:fill="CCCCCC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  <w:r w:rsidRPr="00A14190">
              <w:rPr>
                <w:rFonts w:hint="eastAsia"/>
                <w:b/>
              </w:rPr>
              <w:t>名称</w:t>
            </w:r>
          </w:p>
        </w:tc>
        <w:tc>
          <w:tcPr>
            <w:tcW w:w="807" w:type="pct"/>
            <w:shd w:val="clear" w:color="auto" w:fill="CCCCCC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  <w:r w:rsidRPr="00A14190">
              <w:rPr>
                <w:rFonts w:hint="eastAsia"/>
                <w:b/>
              </w:rPr>
              <w:t>版本</w:t>
            </w:r>
            <w:r w:rsidRPr="00A14190">
              <w:rPr>
                <w:rFonts w:hint="eastAsia"/>
                <w:b/>
              </w:rPr>
              <w:t>/</w:t>
            </w:r>
            <w:r w:rsidRPr="00A14190">
              <w:rPr>
                <w:rFonts w:hint="eastAsia"/>
                <w:b/>
              </w:rPr>
              <w:t>配置</w:t>
            </w:r>
          </w:p>
        </w:tc>
        <w:tc>
          <w:tcPr>
            <w:tcW w:w="583" w:type="pct"/>
            <w:shd w:val="clear" w:color="auto" w:fill="CCCCCC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  <w:r w:rsidRPr="00A14190">
              <w:rPr>
                <w:rFonts w:hint="eastAsia"/>
                <w:b/>
              </w:rPr>
              <w:t>数量</w:t>
            </w:r>
          </w:p>
        </w:tc>
        <w:tc>
          <w:tcPr>
            <w:tcW w:w="749" w:type="pct"/>
            <w:tcBorders>
              <w:right w:val="single" w:sz="4" w:space="0" w:color="000000"/>
            </w:tcBorders>
            <w:shd w:val="clear" w:color="auto" w:fill="CCCCCC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  <w:r w:rsidRPr="00A14190">
              <w:rPr>
                <w:rFonts w:hint="eastAsia"/>
                <w:b/>
              </w:rPr>
              <w:t>提供者</w:t>
            </w:r>
          </w:p>
        </w:tc>
        <w:tc>
          <w:tcPr>
            <w:tcW w:w="861" w:type="pct"/>
            <w:tcBorders>
              <w:left w:val="single" w:sz="4" w:space="0" w:color="000000"/>
            </w:tcBorders>
            <w:shd w:val="clear" w:color="auto" w:fill="CCCCCC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B2DC6" w:rsidTr="008316CB">
        <w:tc>
          <w:tcPr>
            <w:tcW w:w="895" w:type="pct"/>
            <w:shd w:val="clear" w:color="auto" w:fill="CCCCCC"/>
            <w:vAlign w:val="center"/>
          </w:tcPr>
          <w:p w:rsidR="009B2DC6" w:rsidRPr="00A14190" w:rsidRDefault="009B2DC6" w:rsidP="008316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1105" w:type="pct"/>
          </w:tcPr>
          <w:p w:rsidR="009B2DC6" w:rsidRDefault="009B2DC6" w:rsidP="008316CB">
            <w:del w:id="205" w:author="user" w:date="2015-10-19T09:38:00Z">
              <w:r w:rsidDel="00990088">
                <w:rPr>
                  <w:rFonts w:hint="eastAsia"/>
                </w:rPr>
                <w:delText xml:space="preserve">RedHat </w:delText>
              </w:r>
            </w:del>
            <w:proofErr w:type="spellStart"/>
            <w:ins w:id="206" w:author="user" w:date="2015-10-19T09:38:00Z">
              <w:r w:rsidR="00990088">
                <w:rPr>
                  <w:rFonts w:hint="eastAsia"/>
                </w:rPr>
                <w:t>CentOS</w:t>
              </w:r>
              <w:proofErr w:type="spellEnd"/>
              <w:r w:rsidR="00990088"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>Linux</w:t>
            </w:r>
          </w:p>
        </w:tc>
        <w:tc>
          <w:tcPr>
            <w:tcW w:w="807" w:type="pct"/>
          </w:tcPr>
          <w:p w:rsidR="009B2DC6" w:rsidRDefault="00990088" w:rsidP="008316CB">
            <w:ins w:id="207" w:author="user" w:date="2015-10-19T09:38:00Z">
              <w:r>
                <w:rPr>
                  <w:rFonts w:hint="eastAsia"/>
                </w:rPr>
                <w:t>6.5</w:t>
              </w:r>
            </w:ins>
            <w:del w:id="208" w:author="user" w:date="2015-10-19T09:38:00Z">
              <w:r w:rsidR="009B2DC6" w:rsidDel="00990088">
                <w:rPr>
                  <w:rFonts w:hint="eastAsia"/>
                </w:rPr>
                <w:delText>6.3</w:delText>
              </w:r>
            </w:del>
          </w:p>
        </w:tc>
        <w:tc>
          <w:tcPr>
            <w:tcW w:w="583" w:type="pct"/>
          </w:tcPr>
          <w:p w:rsidR="009B2DC6" w:rsidRDefault="009B2DC6" w:rsidP="008316CB">
            <w:r>
              <w:rPr>
                <w:rFonts w:hint="eastAsia"/>
              </w:rPr>
              <w:t>2</w:t>
            </w:r>
          </w:p>
        </w:tc>
        <w:tc>
          <w:tcPr>
            <w:tcW w:w="749" w:type="pct"/>
            <w:tcBorders>
              <w:right w:val="single" w:sz="4" w:space="0" w:color="000000"/>
            </w:tcBorders>
          </w:tcPr>
          <w:p w:rsidR="009B2DC6" w:rsidRDefault="009B2DC6" w:rsidP="008316CB">
            <w:del w:id="209" w:author="user" w:date="2015-10-19T09:38:00Z">
              <w:r w:rsidDel="00990088">
                <w:rPr>
                  <w:rFonts w:hint="eastAsia"/>
                </w:rPr>
                <w:delText>实时信息</w:delText>
              </w:r>
            </w:del>
            <w:ins w:id="210" w:author="user" w:date="2015-10-19T09:38:00Z">
              <w:r w:rsidR="00990088">
                <w:rPr>
                  <w:rFonts w:hint="eastAsia"/>
                </w:rPr>
                <w:t>数据技术</w:t>
              </w:r>
            </w:ins>
            <w:r>
              <w:rPr>
                <w:rFonts w:hint="eastAsia"/>
              </w:rPr>
              <w:t>部</w:t>
            </w:r>
          </w:p>
        </w:tc>
        <w:tc>
          <w:tcPr>
            <w:tcW w:w="861" w:type="pct"/>
            <w:tcBorders>
              <w:left w:val="single" w:sz="4" w:space="0" w:color="000000"/>
            </w:tcBorders>
          </w:tcPr>
          <w:p w:rsidR="009B2DC6" w:rsidRDefault="009B2DC6" w:rsidP="008316CB">
            <w:del w:id="211" w:author="user" w:date="2015-10-19T09:39:00Z">
              <w:r w:rsidDel="00990088">
                <w:rPr>
                  <w:rFonts w:hint="eastAsia"/>
                </w:rPr>
                <w:delText>DCE/</w:delText>
              </w:r>
            </w:del>
            <w:r>
              <w:rPr>
                <w:rFonts w:hint="eastAsia"/>
              </w:rPr>
              <w:t>运行环境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双主</w:t>
            </w:r>
          </w:p>
        </w:tc>
      </w:tr>
    </w:tbl>
    <w:p w:rsidR="009B2DC6" w:rsidRDefault="009B2DC6" w:rsidP="009B2DC6">
      <w:pPr>
        <w:pStyle w:val="ad"/>
        <w:adjustRightInd w:val="0"/>
        <w:snapToGrid w:val="0"/>
        <w:ind w:left="420"/>
        <w:rPr>
          <w:rFonts w:ascii="宋体" w:hAnsi="宋体"/>
          <w:szCs w:val="21"/>
        </w:rPr>
      </w:pPr>
    </w:p>
    <w:p w:rsidR="009B2DC6" w:rsidRPr="003F68DC" w:rsidRDefault="009B2DC6" w:rsidP="009B2DC6">
      <w:pPr>
        <w:pStyle w:val="ad"/>
      </w:pPr>
      <w:r w:rsidRPr="003F68DC">
        <w:rPr>
          <w:rFonts w:hint="eastAsia"/>
        </w:rPr>
        <w:t>硬件</w:t>
      </w:r>
      <w:r>
        <w:rPr>
          <w:rFonts w:hint="eastAsia"/>
        </w:rPr>
        <w:t>环境</w:t>
      </w:r>
      <w:r w:rsidRPr="003F68DC">
        <w:rPr>
          <w:rFonts w:hint="eastAsia"/>
        </w:rPr>
        <w:t>：</w:t>
      </w:r>
    </w:p>
    <w:tbl>
      <w:tblPr>
        <w:tblW w:w="495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564"/>
        <w:gridCol w:w="6944"/>
      </w:tblGrid>
      <w:tr w:rsidR="009B2DC6" w:rsidRPr="007134C3" w:rsidTr="008316CB">
        <w:trPr>
          <w:trHeight w:val="338"/>
        </w:trPr>
        <w:tc>
          <w:tcPr>
            <w:tcW w:w="919" w:type="pct"/>
            <w:tcBorders>
              <w:bottom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DC6" w:rsidRPr="007134C3" w:rsidRDefault="009B2DC6" w:rsidP="008316CB"/>
        </w:tc>
        <w:tc>
          <w:tcPr>
            <w:tcW w:w="4081" w:type="pct"/>
            <w:tcBorders>
              <w:right w:val="single" w:sz="4" w:space="0" w:color="auto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DC6" w:rsidRPr="00F06C15" w:rsidRDefault="009B2DC6" w:rsidP="008316CB">
            <w:pPr>
              <w:jc w:val="center"/>
              <w:rPr>
                <w:b/>
              </w:rPr>
            </w:pPr>
            <w:r w:rsidRPr="00F06C15">
              <w:rPr>
                <w:rFonts w:hint="eastAsia"/>
                <w:b/>
              </w:rPr>
              <w:t>硬件</w:t>
            </w:r>
          </w:p>
        </w:tc>
      </w:tr>
      <w:tr w:rsidR="009B2DC6" w:rsidRPr="007134C3" w:rsidTr="008316CB">
        <w:trPr>
          <w:trHeight w:val="1628"/>
        </w:trPr>
        <w:tc>
          <w:tcPr>
            <w:tcW w:w="919" w:type="pct"/>
            <w:shd w:val="clear" w:color="auto" w:fill="BFBFB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:rsidR="009B2DC6" w:rsidRPr="007134C3" w:rsidRDefault="009B2DC6" w:rsidP="008316CB">
            <w:pPr>
              <w:jc w:val="center"/>
            </w:pPr>
            <w:r w:rsidRPr="00F06C15">
              <w:rPr>
                <w:rFonts w:hint="eastAsia"/>
                <w:b/>
              </w:rPr>
              <w:t>系统主机</w:t>
            </w:r>
          </w:p>
        </w:tc>
        <w:tc>
          <w:tcPr>
            <w:tcW w:w="4081" w:type="pct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DC6" w:rsidRPr="007134C3" w:rsidRDefault="009B2DC6" w:rsidP="008316CB">
            <w:r w:rsidRPr="007134C3">
              <w:rPr>
                <w:rFonts w:hint="eastAsia"/>
              </w:rPr>
              <w:t>主机类型：</w:t>
            </w:r>
            <w:r>
              <w:rPr>
                <w:rFonts w:hint="eastAsia"/>
              </w:rPr>
              <w:t>HP PC</w:t>
            </w:r>
            <w:r>
              <w:rPr>
                <w:rFonts w:hint="eastAsia"/>
              </w:rPr>
              <w:t>服务器</w:t>
            </w:r>
          </w:p>
          <w:p w:rsidR="009B2DC6" w:rsidRPr="007134C3" w:rsidRDefault="009B2DC6" w:rsidP="008316CB">
            <w:proofErr w:type="spellStart"/>
            <w:r w:rsidRPr="007134C3">
              <w:t>cpu</w:t>
            </w:r>
            <w:proofErr w:type="spellEnd"/>
            <w:r w:rsidRPr="007134C3">
              <w:rPr>
                <w:rFonts w:hint="eastAsia"/>
              </w:rPr>
              <w:t>：</w:t>
            </w:r>
            <w:r>
              <w:rPr>
                <w:rFonts w:hint="eastAsia"/>
              </w:rPr>
              <w:t>4CPU 32</w:t>
            </w:r>
            <w:r>
              <w:rPr>
                <w:rFonts w:hint="eastAsia"/>
              </w:rPr>
              <w:t>核</w:t>
            </w:r>
          </w:p>
          <w:p w:rsidR="009B2DC6" w:rsidRPr="007134C3" w:rsidRDefault="009B2DC6" w:rsidP="008316CB">
            <w:r w:rsidRPr="007134C3">
              <w:rPr>
                <w:rFonts w:hint="eastAsia"/>
              </w:rPr>
              <w:t>内存：</w:t>
            </w:r>
            <w:smartTag w:uri="urn:schemas-microsoft-com:office:smarttags" w:element="chmetcnv">
              <w:smartTagPr>
                <w:attr w:name="UnitName" w:val="g"/>
                <w:attr w:name="SourceValue" w:val="9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96</w:t>
              </w:r>
              <w:r w:rsidRPr="007134C3">
                <w:t>G</w:t>
              </w:r>
            </w:smartTag>
            <w:r w:rsidRPr="007134C3">
              <w:rPr>
                <w:rFonts w:hint="eastAsia"/>
              </w:rPr>
              <w:t>以上</w:t>
            </w:r>
          </w:p>
          <w:p w:rsidR="009B2DC6" w:rsidRPr="007134C3" w:rsidRDefault="009B2DC6" w:rsidP="008316CB">
            <w:r w:rsidRPr="007134C3">
              <w:rPr>
                <w:rFonts w:hint="eastAsia"/>
              </w:rPr>
              <w:t>硬盘：容量大于</w:t>
            </w:r>
            <w:smartTag w:uri="urn:schemas-microsoft-com:office:smarttags" w:element="chmetcnv">
              <w:smartTagPr>
                <w:attr w:name="UnitName" w:val="g"/>
                <w:attr w:name="SourceValue" w:val="128"/>
                <w:attr w:name="HasSpace" w:val="False"/>
                <w:attr w:name="Negative" w:val="False"/>
                <w:attr w:name="NumberType" w:val="1"/>
                <w:attr w:name="TCSC" w:val="0"/>
              </w:smartTagPr>
              <w:del w:id="212" w:author="user" w:date="2015-10-19T14:24:00Z">
                <w:r w:rsidRPr="007134C3" w:rsidDel="004F5A54">
                  <w:delText>128G</w:delText>
                </w:r>
              </w:del>
            </w:smartTag>
            <w:del w:id="213" w:author="user" w:date="2015-10-19T14:24:00Z">
              <w:r w:rsidRPr="007134C3" w:rsidDel="004F5A54">
                <w:delText xml:space="preserve"> </w:delText>
              </w:r>
            </w:del>
            <w:ins w:id="214" w:author="user" w:date="2015-10-19T14:24:00Z">
              <w:r w:rsidR="004F5A54">
                <w:rPr>
                  <w:rFonts w:hint="eastAsia"/>
                </w:rPr>
                <w:t>10TB</w:t>
              </w:r>
            </w:ins>
          </w:p>
          <w:p w:rsidR="009B2DC6" w:rsidRPr="007134C3" w:rsidRDefault="009B2DC6" w:rsidP="008316CB">
            <w:r w:rsidRPr="007134C3">
              <w:rPr>
                <w:rFonts w:hint="eastAsia"/>
              </w:rPr>
              <w:t>网卡：千兆光纤网卡（</w:t>
            </w:r>
            <w:r w:rsidRPr="007134C3">
              <w:t>4</w:t>
            </w:r>
            <w:r w:rsidRPr="007134C3">
              <w:rPr>
                <w:rFonts w:hint="eastAsia"/>
              </w:rPr>
              <w:t>个）</w:t>
            </w:r>
          </w:p>
          <w:p w:rsidR="009B2DC6" w:rsidRPr="007134C3" w:rsidRDefault="009B2DC6" w:rsidP="008316CB">
            <w:r w:rsidRPr="007134C3">
              <w:t>OS</w:t>
            </w:r>
            <w:r w:rsidRPr="007134C3">
              <w:rPr>
                <w:rFonts w:hint="eastAsia"/>
              </w:rPr>
              <w:t>：</w:t>
            </w:r>
            <w:r w:rsidRPr="007134C3">
              <w:t>64</w:t>
            </w:r>
            <w:r w:rsidRPr="007134C3">
              <w:rPr>
                <w:rFonts w:hint="eastAsia"/>
              </w:rPr>
              <w:t>位</w:t>
            </w:r>
            <w:r w:rsidRPr="007134C3">
              <w:t xml:space="preserve">Linux </w:t>
            </w:r>
            <w:r>
              <w:t>（</w:t>
            </w:r>
            <w:del w:id="215" w:author="user" w:date="2015-10-19T14:25:00Z">
              <w:r w:rsidDel="004F5A54">
                <w:rPr>
                  <w:rFonts w:hint="eastAsia"/>
                </w:rPr>
                <w:delText xml:space="preserve">RedHat </w:delText>
              </w:r>
              <w:r w:rsidDel="004F5A54">
                <w:rPr>
                  <w:rFonts w:hint="eastAsia"/>
                </w:rPr>
                <w:delText>企业版</w:delText>
              </w:r>
              <w:r w:rsidDel="004F5A54">
                <w:rPr>
                  <w:rFonts w:hint="eastAsia"/>
                </w:rPr>
                <w:delText>6.3</w:delText>
              </w:r>
            </w:del>
            <w:proofErr w:type="spellStart"/>
            <w:ins w:id="216" w:author="user" w:date="2015-10-19T14:25:00Z">
              <w:r w:rsidR="004F5A54">
                <w:rPr>
                  <w:rFonts w:hint="eastAsia"/>
                </w:rPr>
                <w:t>CentOs</w:t>
              </w:r>
              <w:proofErr w:type="spellEnd"/>
              <w:r w:rsidR="004F5A54">
                <w:rPr>
                  <w:rFonts w:hint="eastAsia"/>
                </w:rPr>
                <w:t xml:space="preserve"> 6.5</w:t>
              </w:r>
            </w:ins>
            <w:r>
              <w:t>）</w:t>
            </w:r>
          </w:p>
        </w:tc>
      </w:tr>
    </w:tbl>
    <w:p w:rsidR="009B2DC6" w:rsidRPr="00362F02" w:rsidRDefault="009B2DC6" w:rsidP="009B2DC6">
      <w:pPr>
        <w:pStyle w:val="ad"/>
        <w:rPr>
          <w:rFonts w:ascii="宋体" w:hAnsi="宋体"/>
          <w:szCs w:val="21"/>
        </w:rPr>
      </w:pPr>
    </w:p>
    <w:p w:rsidR="009B2DC6" w:rsidRDefault="009B2DC6" w:rsidP="009B2DC6">
      <w:pPr>
        <w:pStyle w:val="2"/>
        <w:spacing w:before="240" w:after="0" w:line="360" w:lineRule="auto"/>
        <w:jc w:val="both"/>
      </w:pPr>
      <w:bookmarkStart w:id="217" w:name="_Toc410822730"/>
      <w:r>
        <w:rPr>
          <w:rFonts w:hint="eastAsia"/>
        </w:rPr>
        <w:t>系统部署</w:t>
      </w:r>
      <w:bookmarkEnd w:id="217"/>
    </w:p>
    <w:p w:rsidR="009B2DC6" w:rsidRPr="00F10CCC" w:rsidRDefault="004F5A54" w:rsidP="009B2DC6">
      <w:r>
        <w:object w:dxaOrig="13876" w:dyaOrig="1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0.5pt" o:ole="">
            <v:imagedata r:id="rId8" o:title=""/>
          </v:shape>
          <o:OLEObject Type="Embed" ProgID="Visio.Drawing.11" ShapeID="_x0000_i1025" DrawAspect="Content" ObjectID="_1507028397" r:id="rId9"/>
        </w:object>
      </w:r>
    </w:p>
    <w:p w:rsidR="009B2DC6" w:rsidRDefault="009B2DC6" w:rsidP="009B2DC6">
      <w:pPr>
        <w:pStyle w:val="3"/>
        <w:rPr>
          <w:rFonts w:ascii="宋体" w:hAnsi="宋体"/>
          <w:szCs w:val="21"/>
        </w:rPr>
      </w:pPr>
      <w:bookmarkStart w:id="218" w:name="_Toc410822731"/>
      <w:r w:rsidRPr="00B022E6">
        <w:rPr>
          <w:rFonts w:ascii="宋体" w:hAnsi="宋体" w:hint="eastAsia"/>
          <w:szCs w:val="21"/>
        </w:rPr>
        <w:t>安装包</w:t>
      </w:r>
      <w:bookmarkEnd w:id="218"/>
    </w:p>
    <w:p w:rsidR="009B2DC6" w:rsidRDefault="009B2DC6" w:rsidP="009B2DC6">
      <w:r>
        <w:rPr>
          <w:rFonts w:hint="eastAsia"/>
        </w:rPr>
        <w:t>解压</w:t>
      </w:r>
      <w:del w:id="219" w:author="user" w:date="2015-10-19T09:42:00Z">
        <w:r w:rsidDel="00990088">
          <w:rPr>
            <w:rFonts w:hint="eastAsia"/>
          </w:rPr>
          <w:delText>seus</w:delText>
        </w:r>
      </w:del>
      <w:ins w:id="220" w:author="user" w:date="2015-10-19T09:42:00Z">
        <w:r w:rsidR="00990088">
          <w:rPr>
            <w:rFonts w:hint="eastAsia"/>
          </w:rPr>
          <w:t>hqds</w:t>
        </w:r>
      </w:ins>
      <w:r>
        <w:rPr>
          <w:rFonts w:hint="eastAsia"/>
        </w:rPr>
        <w:t>.tar.gz</w:t>
      </w:r>
      <w:r>
        <w:rPr>
          <w:rFonts w:hint="eastAsia"/>
        </w:rPr>
        <w:t>包，目录结构如下所示，</w:t>
      </w:r>
    </w:p>
    <w:p w:rsidR="009B2DC6" w:rsidRDefault="009B2DC6" w:rsidP="009B2DC6">
      <w:del w:id="221" w:author="user" w:date="2015-10-19T09:42:00Z">
        <w:r w:rsidDel="00990088">
          <w:rPr>
            <w:rFonts w:hint="eastAsia"/>
          </w:rPr>
          <w:delText>seus</w:delText>
        </w:r>
      </w:del>
      <w:ins w:id="222" w:author="user" w:date="2015-10-19T09:42:00Z">
        <w:r w:rsidR="00990088">
          <w:rPr>
            <w:rFonts w:hint="eastAsia"/>
          </w:rPr>
          <w:t>hqds</w:t>
        </w:r>
      </w:ins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>
        <w:rPr>
          <w:rFonts w:hint="eastAsia"/>
        </w:rPr>
        <w:t>bin</w:t>
      </w:r>
    </w:p>
    <w:p w:rsidR="009B2DC6" w:rsidDel="00990088" w:rsidRDefault="009B2DC6" w:rsidP="00990088">
      <w:pPr>
        <w:rPr>
          <w:del w:id="223" w:author="user" w:date="2015-10-19T09:42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224" w:author="user" w:date="2015-10-19T09:42:00Z">
        <w:r w:rsidDel="00990088">
          <w:rPr>
            <w:rFonts w:hint="eastAsia"/>
          </w:rPr>
          <w:delText>|</w:delText>
        </w:r>
        <w:r w:rsidDel="00990088">
          <w:rPr>
            <w:rFonts w:hint="eastAsia"/>
          </w:rPr>
          <w:delText>——</w:delText>
        </w:r>
        <w:r w:rsidDel="00990088">
          <w:rPr>
            <w:rFonts w:hint="eastAsia"/>
          </w:rPr>
          <w:delText>conf</w:delText>
        </w:r>
      </w:del>
    </w:p>
    <w:p w:rsidR="009B2DC6" w:rsidDel="00990088" w:rsidRDefault="009B2DC6" w:rsidP="00990088">
      <w:pPr>
        <w:rPr>
          <w:del w:id="225" w:author="user" w:date="2015-10-19T09:42:00Z"/>
        </w:rPr>
      </w:pPr>
      <w:del w:id="226" w:author="user" w:date="2015-10-19T09:42:00Z">
        <w:r w:rsidDel="00990088">
          <w:rPr>
            <w:rFonts w:hint="eastAsia"/>
          </w:rPr>
          <w:lastRenderedPageBreak/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|</w:delText>
        </w:r>
        <w:r w:rsidDel="00990088">
          <w:rPr>
            <w:rFonts w:hint="eastAsia"/>
          </w:rPr>
          <w:delText>——</w:delText>
        </w:r>
        <w:r w:rsidDel="00990088">
          <w:rPr>
            <w:rFonts w:hint="eastAsia"/>
          </w:rPr>
          <w:delText>system.conf</w:delText>
        </w:r>
      </w:del>
    </w:p>
    <w:p w:rsidR="0005077F" w:rsidRDefault="009B2DC6">
      <w:pPr>
        <w:rPr>
          <w:del w:id="227" w:author="user" w:date="2015-10-19T09:42:00Z"/>
        </w:rPr>
      </w:pPr>
      <w:del w:id="228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|</w:delText>
        </w:r>
        <w:r w:rsidDel="00990088">
          <w:rPr>
            <w:rFonts w:hint="eastAsia"/>
          </w:rPr>
          <w:delText>——</w:delText>
        </w:r>
        <w:r w:rsidDel="00990088">
          <w:rPr>
            <w:rFonts w:hint="eastAsia"/>
          </w:rPr>
          <w:delText>sh1transfer.conf</w:delText>
        </w:r>
      </w:del>
    </w:p>
    <w:p w:rsidR="009B2DC6" w:rsidRDefault="009B2DC6" w:rsidP="00990088">
      <w:del w:id="229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|</w:delText>
        </w:r>
        <w:r w:rsidDel="00990088">
          <w:rPr>
            <w:rFonts w:hint="eastAsia"/>
          </w:rPr>
          <w:delText>——</w:delText>
        </w:r>
        <w:r w:rsidDel="00990088">
          <w:rPr>
            <w:rFonts w:hint="eastAsia"/>
          </w:rPr>
          <w:delText>shotransfer.conf</w:delText>
        </w:r>
      </w:del>
    </w:p>
    <w:p w:rsidR="009B2DC6" w:rsidDel="00990088" w:rsidRDefault="009B2DC6" w:rsidP="009B2DC6">
      <w:pPr>
        <w:rPr>
          <w:del w:id="230" w:author="user" w:date="2015-10-19T09:42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231" w:author="user" w:date="2015-10-19T09:42:00Z">
        <w:r w:rsidDel="00990088">
          <w:rPr>
            <w:rFonts w:hint="eastAsia"/>
          </w:rPr>
          <w:delText>|</w:delText>
        </w:r>
        <w:r w:rsidDel="00990088">
          <w:rPr>
            <w:rFonts w:hint="eastAsia"/>
          </w:rPr>
          <w:delText>——</w:delText>
        </w:r>
        <w:r w:rsidDel="00990088">
          <w:rPr>
            <w:rFonts w:hint="eastAsia"/>
          </w:rPr>
          <w:delText>log</w:delText>
        </w:r>
      </w:del>
    </w:p>
    <w:p w:rsidR="009B2DC6" w:rsidDel="00990088" w:rsidRDefault="009B2DC6" w:rsidP="00990088">
      <w:pPr>
        <w:rPr>
          <w:del w:id="232" w:author="user" w:date="2015-10-19T09:42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233" w:author="user" w:date="2015-10-19T09:42:00Z">
        <w:r w:rsidDel="00990088">
          <w:rPr>
            <w:rFonts w:hint="eastAsia"/>
          </w:rPr>
          <w:delText>historyload</w:delText>
        </w:r>
      </w:del>
    </w:p>
    <w:p w:rsidR="009B2DC6" w:rsidDel="00990088" w:rsidRDefault="009B2DC6" w:rsidP="00990088">
      <w:pPr>
        <w:rPr>
          <w:del w:id="234" w:author="user" w:date="2015-10-19T09:42:00Z"/>
        </w:rPr>
      </w:pPr>
      <w:del w:id="235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mqws</w:delText>
        </w:r>
      </w:del>
    </w:p>
    <w:p w:rsidR="0005077F" w:rsidRDefault="009B2DC6">
      <w:pPr>
        <w:rPr>
          <w:del w:id="236" w:author="user" w:date="2015-10-19T09:42:00Z"/>
        </w:rPr>
      </w:pPr>
      <w:del w:id="237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rebuild</w:delText>
        </w:r>
      </w:del>
    </w:p>
    <w:p w:rsidR="0005077F" w:rsidRDefault="009B2DC6">
      <w:pPr>
        <w:rPr>
          <w:del w:id="238" w:author="user" w:date="2015-10-19T09:42:00Z"/>
        </w:rPr>
      </w:pPr>
      <w:del w:id="239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sh1historysave</w:delText>
        </w:r>
      </w:del>
    </w:p>
    <w:p w:rsidR="0005077F" w:rsidRDefault="009B2DC6">
      <w:del w:id="240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sh1initial</w:delText>
        </w:r>
      </w:del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sh1transfer</w:t>
      </w:r>
    </w:p>
    <w:p w:rsidR="009B2DC6" w:rsidDel="00990088" w:rsidRDefault="009B2DC6" w:rsidP="00990088">
      <w:pPr>
        <w:rPr>
          <w:del w:id="241" w:author="user" w:date="2015-10-19T09:42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242" w:author="user" w:date="2015-10-19T09:42:00Z">
        <w:r w:rsidDel="00990088">
          <w:rPr>
            <w:rFonts w:hint="eastAsia"/>
          </w:rPr>
          <w:delText>shohistorysave</w:delText>
        </w:r>
      </w:del>
    </w:p>
    <w:p w:rsidR="009B2DC6" w:rsidRDefault="009B2DC6" w:rsidP="00990088">
      <w:del w:id="243" w:author="user" w:date="2015-10-19T09:42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shoinitial</w:delText>
        </w:r>
      </w:del>
    </w:p>
    <w:p w:rsidR="009B2DC6" w:rsidRDefault="009B2DC6" w:rsidP="009B2DC6">
      <w:pPr>
        <w:rPr>
          <w:ins w:id="244" w:author="user" w:date="2015-10-19T09:43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shotransfer</w:t>
      </w:r>
    </w:p>
    <w:p w:rsidR="00CF5DDA" w:rsidRDefault="00CF5DDA" w:rsidP="009B2DC6">
      <w:pPr>
        <w:rPr>
          <w:ins w:id="245" w:author="user" w:date="2015-10-19T09:43:00Z"/>
        </w:rPr>
      </w:pPr>
      <w:ins w:id="246" w:author="user" w:date="2015-10-19T09:4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sh2transfer</w:t>
        </w:r>
      </w:ins>
    </w:p>
    <w:p w:rsidR="00CF5DDA" w:rsidRDefault="00CF5DDA" w:rsidP="009B2DC6">
      <w:pPr>
        <w:rPr>
          <w:ins w:id="247" w:author="user" w:date="2015-10-19T09:43:00Z"/>
        </w:rPr>
      </w:pPr>
      <w:ins w:id="248" w:author="user" w:date="2015-10-19T09:4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sh1fsttransfer</w:t>
        </w:r>
      </w:ins>
    </w:p>
    <w:p w:rsidR="00CF5DDA" w:rsidRDefault="00CF5DDA" w:rsidP="009B2DC6">
      <w:pPr>
        <w:rPr>
          <w:ins w:id="249" w:author="user" w:date="2015-10-19T09:43:00Z"/>
        </w:rPr>
      </w:pPr>
      <w:ins w:id="250" w:author="user" w:date="2015-10-19T09:4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sh1.sh</w:t>
        </w:r>
      </w:ins>
    </w:p>
    <w:p w:rsidR="00CF5DDA" w:rsidRDefault="00CF5DDA" w:rsidP="009B2DC6">
      <w:pPr>
        <w:rPr>
          <w:ins w:id="251" w:author="user" w:date="2015-10-19T09:43:00Z"/>
        </w:rPr>
      </w:pPr>
      <w:ins w:id="252" w:author="user" w:date="2015-10-19T09:4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sho.sh</w:t>
        </w:r>
      </w:ins>
    </w:p>
    <w:p w:rsidR="00CF5DDA" w:rsidRDefault="00CF5DDA" w:rsidP="009B2DC6">
      <w:pPr>
        <w:rPr>
          <w:ins w:id="253" w:author="user" w:date="2015-10-19T09:43:00Z"/>
        </w:rPr>
      </w:pPr>
      <w:ins w:id="254" w:author="user" w:date="2015-10-19T09:4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sh2.sh</w:t>
        </w:r>
      </w:ins>
    </w:p>
    <w:p w:rsidR="00CF5DDA" w:rsidRDefault="00CF5DDA" w:rsidP="009B2DC6">
      <w:ins w:id="255" w:author="user" w:date="2015-10-19T09:4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sh1fst.sh</w:t>
        </w:r>
      </w:ins>
    </w:p>
    <w:p w:rsidR="009B2DC6" w:rsidDel="00990088" w:rsidRDefault="009B2DC6" w:rsidP="00990088">
      <w:pPr>
        <w:rPr>
          <w:del w:id="256" w:author="user" w:date="2015-10-19T09:43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257" w:author="user" w:date="2015-10-19T09:43:00Z">
        <w:r w:rsidDel="00990088">
          <w:rPr>
            <w:rFonts w:hint="eastAsia"/>
          </w:rPr>
          <w:delText>shoclose</w:delText>
        </w:r>
      </w:del>
    </w:p>
    <w:p w:rsidR="009B2DC6" w:rsidDel="00990088" w:rsidRDefault="009B2DC6" w:rsidP="00990088">
      <w:pPr>
        <w:rPr>
          <w:del w:id="258" w:author="user" w:date="2015-10-19T09:43:00Z"/>
        </w:rPr>
      </w:pPr>
      <w:del w:id="259" w:author="user" w:date="2015-10-19T09:43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shmcreater</w:delText>
        </w:r>
      </w:del>
    </w:p>
    <w:p w:rsidR="0005077F" w:rsidRDefault="009B2DC6">
      <w:pPr>
        <w:rPr>
          <w:del w:id="260" w:author="user" w:date="2015-10-19T09:43:00Z"/>
        </w:rPr>
      </w:pPr>
      <w:del w:id="261" w:author="user" w:date="2015-10-19T09:43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seus_start.sh</w:delText>
        </w:r>
      </w:del>
    </w:p>
    <w:p w:rsidR="009B2DC6" w:rsidRDefault="009B2DC6" w:rsidP="00990088">
      <w:del w:id="262" w:author="user" w:date="2015-10-19T09:43:00Z"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</w:r>
        <w:r w:rsidDel="00990088">
          <w:rPr>
            <w:rFonts w:hint="eastAsia"/>
          </w:rPr>
          <w:tab/>
          <w:delText>seus_monitor.sh</w:delText>
        </w:r>
      </w:del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>
        <w:rPr>
          <w:rFonts w:hint="eastAsia"/>
        </w:rPr>
        <w:t>data</w:t>
      </w:r>
    </w:p>
    <w:p w:rsidR="009B2DC6" w:rsidRDefault="009B2DC6" w:rsidP="009B2DC6">
      <w:pPr>
        <w:rPr>
          <w:ins w:id="263" w:author="user" w:date="2015-10-19T09:49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>
        <w:rPr>
          <w:rFonts w:hint="eastAsia"/>
        </w:rPr>
        <w:t>ref</w:t>
      </w:r>
    </w:p>
    <w:p w:rsidR="00CF5DDA" w:rsidRDefault="00CF5DDA" w:rsidP="009B2DC6">
      <w:pPr>
        <w:rPr>
          <w:ins w:id="264" w:author="user" w:date="2015-10-19T09:49:00Z"/>
        </w:rPr>
      </w:pPr>
      <w:ins w:id="265" w:author="user" w:date="2015-10-19T09:4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|</w:t>
        </w:r>
        <w:r>
          <w:rPr>
            <w:rFonts w:hint="eastAsia"/>
          </w:rPr>
          <w:t>——</w:t>
        </w:r>
        <w:r w:rsidRPr="00CF5DDA">
          <w:t>SSE_MarketData_Templates.xml</w:t>
        </w:r>
      </w:ins>
    </w:p>
    <w:p w:rsidR="00CF5DDA" w:rsidRDefault="00CF5DDA" w:rsidP="009B2DC6">
      <w:pPr>
        <w:rPr>
          <w:ins w:id="266" w:author="user" w:date="2015-10-19T09:49:00Z"/>
        </w:rPr>
      </w:pPr>
      <w:ins w:id="267" w:author="user" w:date="2015-10-19T09:4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|</w:t>
        </w:r>
        <w:r>
          <w:rPr>
            <w:rFonts w:hint="eastAsia"/>
          </w:rPr>
          <w:t>——</w:t>
        </w:r>
        <w:r w:rsidRPr="00CF5DDA">
          <w:t>template.xml</w:t>
        </w:r>
      </w:ins>
    </w:p>
    <w:p w:rsidR="00CF5DDA" w:rsidRDefault="00CF5DDA" w:rsidP="009B2DC6">
      <w:ins w:id="268" w:author="user" w:date="2015-10-19T09:4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|</w:t>
        </w:r>
        <w:r>
          <w:rPr>
            <w:rFonts w:hint="eastAsia"/>
          </w:rPr>
          <w:t>——</w:t>
        </w:r>
        <w:r w:rsidRPr="00CF5DDA">
          <w:t>template2.12.xml</w:t>
        </w:r>
      </w:ins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>
        <w:rPr>
          <w:rFonts w:hint="eastAsia"/>
        </w:rPr>
        <w:t>his_sh1</w:t>
      </w:r>
    </w:p>
    <w:p w:rsidR="009B2DC6" w:rsidRDefault="009B2DC6" w:rsidP="009B2DC6">
      <w:pPr>
        <w:rPr>
          <w:ins w:id="269" w:author="user" w:date="2015-10-19T09:47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>
        <w:rPr>
          <w:rFonts w:hint="eastAsia"/>
        </w:rPr>
        <w:t>his_sho</w:t>
      </w:r>
    </w:p>
    <w:p w:rsidR="00CF5DDA" w:rsidRDefault="00CF5DDA" w:rsidP="009B2DC6">
      <w:pPr>
        <w:rPr>
          <w:ins w:id="270" w:author="user" w:date="2015-10-19T09:48:00Z"/>
        </w:rPr>
      </w:pPr>
      <w:ins w:id="271" w:author="user" w:date="2015-10-19T09:47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|</w:t>
        </w:r>
      </w:ins>
      <w:ins w:id="272" w:author="user" w:date="2015-10-19T09:48:00Z">
        <w:r>
          <w:rPr>
            <w:rFonts w:hint="eastAsia"/>
          </w:rPr>
          <w:t>——</w:t>
        </w:r>
        <w:r>
          <w:rPr>
            <w:rFonts w:hint="eastAsia"/>
          </w:rPr>
          <w:t>his_sh2</w:t>
        </w:r>
      </w:ins>
    </w:p>
    <w:p w:rsidR="00CF5DDA" w:rsidRDefault="00CF5DDA" w:rsidP="009B2DC6">
      <w:ins w:id="273" w:author="user" w:date="2015-10-19T09:4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|</w:t>
        </w:r>
        <w:r>
          <w:rPr>
            <w:rFonts w:hint="eastAsia"/>
          </w:rPr>
          <w:t>——</w:t>
        </w:r>
        <w:r>
          <w:rPr>
            <w:rFonts w:hint="eastAsia"/>
          </w:rPr>
          <w:t>his_sh1fst</w:t>
        </w:r>
      </w:ins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>
        <w:rPr>
          <w:rFonts w:hint="eastAsia"/>
        </w:rPr>
        <w:t>lib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8200BC">
        <w:t>libboost_filesystem.so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8200BC">
        <w:t>libboost_filesystem.so.1.57.0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8200BC">
        <w:t>libboost_filesystem-mt.so.5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8200BC">
        <w:t>libboost_system.so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38456C">
        <w:t>libboost_system.so.1.57.0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06575B">
        <w:t>libboost_system.so.5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BF5FB8">
        <w:t>libboost_system-mt.so.5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BF5077">
        <w:t>libboost_thread.so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A42F0F">
        <w:t>libboost_thread.so.1.57.0</w:t>
      </w:r>
    </w:p>
    <w:p w:rsidR="009B2DC6" w:rsidRDefault="009B2DC6" w:rsidP="009B2DC6">
      <w:pPr>
        <w:rPr>
          <w:ins w:id="274" w:author="user" w:date="2015-10-19T09:51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9D102B">
        <w:t>libboost_thread-mt.so.5</w:t>
      </w:r>
    </w:p>
    <w:p w:rsidR="008C2EC9" w:rsidRDefault="008C2EC9" w:rsidP="009B2DC6">
      <w:ins w:id="275" w:author="user" w:date="2015-10-19T09:51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|</w:t>
        </w:r>
        <w:r>
          <w:rPr>
            <w:rFonts w:hint="eastAsia"/>
          </w:rPr>
          <w:t>——</w:t>
        </w:r>
        <w:r w:rsidRPr="008C2EC9">
          <w:t>libFastCodecs.a</w:t>
        </w:r>
      </w:ins>
    </w:p>
    <w:p w:rsidR="009B2DC6" w:rsidRDefault="009B2DC6" w:rsidP="009B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CD1FD8">
        <w:t>libQuickFAST.so</w:t>
      </w:r>
    </w:p>
    <w:p w:rsidR="009B2DC6" w:rsidRDefault="009B2DC6" w:rsidP="009B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Pr="00367CCF">
        <w:t>libxerces-c-3.1.so</w:t>
      </w:r>
    </w:p>
    <w:p w:rsidR="009B2DC6" w:rsidDel="008C2EC9" w:rsidRDefault="009B2DC6" w:rsidP="008C2EC9">
      <w:pPr>
        <w:rPr>
          <w:del w:id="276" w:author="user" w:date="2015-10-19T09:51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277" w:author="user" w:date="2015-10-19T09:51:00Z">
        <w:r w:rsidDel="008C2EC9">
          <w:rPr>
            <w:rFonts w:hint="eastAsia"/>
          </w:rPr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</w:delText>
        </w:r>
      </w:del>
    </w:p>
    <w:p w:rsidR="009B2DC6" w:rsidDel="008C2EC9" w:rsidRDefault="009B2DC6" w:rsidP="008C2EC9">
      <w:pPr>
        <w:rPr>
          <w:del w:id="278" w:author="user" w:date="2015-10-19T09:51:00Z"/>
        </w:rPr>
      </w:pPr>
      <w:del w:id="279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pkgconfig</w:delText>
        </w:r>
      </w:del>
    </w:p>
    <w:p w:rsidR="0005077F" w:rsidRDefault="009B2DC6">
      <w:pPr>
        <w:rPr>
          <w:del w:id="280" w:author="user" w:date="2015-10-19T09:51:00Z"/>
        </w:rPr>
      </w:pPr>
      <w:del w:id="281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libevent.pc</w:delText>
        </w:r>
      </w:del>
    </w:p>
    <w:p w:rsidR="0005077F" w:rsidRDefault="009B2DC6">
      <w:pPr>
        <w:rPr>
          <w:del w:id="282" w:author="user" w:date="2015-10-19T09:51:00Z"/>
        </w:rPr>
      </w:pPr>
      <w:del w:id="283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libevent_pthreads.pc</w:delText>
        </w:r>
      </w:del>
    </w:p>
    <w:p w:rsidR="0005077F" w:rsidRDefault="009B2DC6">
      <w:pPr>
        <w:rPr>
          <w:del w:id="284" w:author="user" w:date="2015-10-19T09:51:00Z"/>
        </w:rPr>
      </w:pPr>
      <w:del w:id="285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libevent.a</w:delText>
        </w:r>
      </w:del>
    </w:p>
    <w:p w:rsidR="0005077F" w:rsidRDefault="009B2DC6">
      <w:pPr>
        <w:rPr>
          <w:del w:id="286" w:author="user" w:date="2015-10-19T09:51:00Z"/>
        </w:rPr>
      </w:pPr>
      <w:del w:id="287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libevent.la</w:delText>
        </w:r>
      </w:del>
    </w:p>
    <w:p w:rsidR="0005077F" w:rsidRDefault="009B2DC6">
      <w:pPr>
        <w:rPr>
          <w:del w:id="288" w:author="user" w:date="2015-10-19T09:51:00Z"/>
        </w:rPr>
      </w:pPr>
      <w:del w:id="289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libevent.so</w:delText>
        </w:r>
      </w:del>
    </w:p>
    <w:p w:rsidR="0005077F" w:rsidRDefault="009B2DC6">
      <w:pPr>
        <w:rPr>
          <w:del w:id="290" w:author="user" w:date="2015-10-19T09:51:00Z"/>
        </w:rPr>
      </w:pPr>
      <w:del w:id="291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libevent_core.a</w:delText>
        </w:r>
      </w:del>
    </w:p>
    <w:p w:rsidR="0005077F" w:rsidRDefault="009B2DC6">
      <w:pPr>
        <w:rPr>
          <w:del w:id="292" w:author="user" w:date="2015-10-19T09:51:00Z"/>
        </w:rPr>
      </w:pPr>
      <w:del w:id="293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libevent_core.la</w:delText>
        </w:r>
      </w:del>
    </w:p>
    <w:p w:rsidR="0005077F" w:rsidRDefault="009B2DC6">
      <w:pPr>
        <w:rPr>
          <w:del w:id="294" w:author="user" w:date="2015-10-19T09:51:00Z"/>
        </w:rPr>
      </w:pPr>
      <w:del w:id="295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libevent_core.so</w:delText>
        </w:r>
      </w:del>
    </w:p>
    <w:p w:rsidR="0005077F" w:rsidRDefault="009B2DC6">
      <w:pPr>
        <w:rPr>
          <w:del w:id="296" w:author="user" w:date="2015-10-19T09:51:00Z"/>
        </w:rPr>
      </w:pPr>
      <w:del w:id="297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libevent_core-2.0.so.5</w:delText>
        </w:r>
      </w:del>
    </w:p>
    <w:p w:rsidR="0005077F" w:rsidRDefault="009B2DC6">
      <w:pPr>
        <w:rPr>
          <w:del w:id="298" w:author="user" w:date="2015-10-19T09:51:00Z"/>
        </w:rPr>
      </w:pPr>
      <w:del w:id="299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libevent_core-2.0.so.5.1.9</w:delText>
        </w:r>
      </w:del>
    </w:p>
    <w:p w:rsidR="0005077F" w:rsidRDefault="009B2DC6">
      <w:pPr>
        <w:rPr>
          <w:del w:id="300" w:author="user" w:date="2015-10-19T09:51:00Z"/>
        </w:rPr>
      </w:pPr>
      <w:del w:id="301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libevent_extra.a</w:delText>
        </w:r>
      </w:del>
    </w:p>
    <w:p w:rsidR="0005077F" w:rsidRDefault="009B2DC6">
      <w:pPr>
        <w:rPr>
          <w:del w:id="302" w:author="user" w:date="2015-10-19T09:51:00Z"/>
        </w:rPr>
      </w:pPr>
      <w:del w:id="303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libevent_extra.la</w:delText>
        </w:r>
      </w:del>
    </w:p>
    <w:p w:rsidR="0005077F" w:rsidRDefault="009B2DC6">
      <w:pPr>
        <w:rPr>
          <w:del w:id="304" w:author="user" w:date="2015-10-19T09:51:00Z"/>
        </w:rPr>
      </w:pPr>
      <w:del w:id="305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libevent_extra.so</w:delText>
        </w:r>
      </w:del>
    </w:p>
    <w:p w:rsidR="0005077F" w:rsidRDefault="009B2DC6">
      <w:pPr>
        <w:rPr>
          <w:del w:id="306" w:author="user" w:date="2015-10-19T09:51:00Z"/>
        </w:rPr>
      </w:pPr>
      <w:del w:id="307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libevent_extra-2.0.so.5</w:delText>
        </w:r>
      </w:del>
    </w:p>
    <w:p w:rsidR="0005077F" w:rsidRDefault="009B2DC6">
      <w:pPr>
        <w:rPr>
          <w:del w:id="308" w:author="user" w:date="2015-10-19T09:51:00Z"/>
        </w:rPr>
      </w:pPr>
      <w:del w:id="309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libevent_extra-2.0.so.5.1.9</w:delText>
        </w:r>
      </w:del>
    </w:p>
    <w:p w:rsidR="0005077F" w:rsidRDefault="009B2DC6">
      <w:pPr>
        <w:rPr>
          <w:del w:id="310" w:author="user" w:date="2015-10-19T09:51:00Z"/>
        </w:rPr>
      </w:pPr>
      <w:del w:id="311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libevent_pthreads.a</w:delText>
        </w:r>
      </w:del>
    </w:p>
    <w:p w:rsidR="0005077F" w:rsidRDefault="009B2DC6">
      <w:pPr>
        <w:rPr>
          <w:del w:id="312" w:author="user" w:date="2015-10-19T09:51:00Z"/>
        </w:rPr>
      </w:pPr>
      <w:del w:id="313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libevent_pthreads.la</w:delText>
        </w:r>
      </w:del>
    </w:p>
    <w:p w:rsidR="0005077F" w:rsidRDefault="009B2DC6">
      <w:pPr>
        <w:rPr>
          <w:del w:id="314" w:author="user" w:date="2015-10-19T09:51:00Z"/>
        </w:rPr>
      </w:pPr>
      <w:del w:id="315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libevent_pthreads.so</w:delText>
        </w:r>
      </w:del>
    </w:p>
    <w:p w:rsidR="0005077F" w:rsidRDefault="009B2DC6">
      <w:pPr>
        <w:rPr>
          <w:del w:id="316" w:author="user" w:date="2015-10-19T09:51:00Z"/>
        </w:rPr>
      </w:pPr>
      <w:del w:id="317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libevent_pthreads-2.0.so.5</w:delText>
        </w:r>
      </w:del>
    </w:p>
    <w:p w:rsidR="0005077F" w:rsidRDefault="009B2DC6">
      <w:pPr>
        <w:rPr>
          <w:del w:id="318" w:author="user" w:date="2015-10-19T09:51:00Z"/>
        </w:rPr>
      </w:pPr>
      <w:del w:id="319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libevent_pthreads-2.0.so.5.1.9</w:delText>
        </w:r>
      </w:del>
    </w:p>
    <w:p w:rsidR="0005077F" w:rsidRDefault="009B2DC6">
      <w:pPr>
        <w:rPr>
          <w:del w:id="320" w:author="user" w:date="2015-10-19T09:51:00Z"/>
        </w:rPr>
      </w:pPr>
      <w:del w:id="321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libevent-2.0.so.5</w:delText>
        </w:r>
      </w:del>
    </w:p>
    <w:p w:rsidR="009B2DC6" w:rsidRDefault="009B2DC6" w:rsidP="008C2EC9">
      <w:del w:id="322" w:author="user" w:date="2015-10-19T09:51:00Z"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</w:r>
        <w:r w:rsidDel="008C2EC9">
          <w:rPr>
            <w:rFonts w:hint="eastAsia"/>
          </w:rPr>
          <w:tab/>
          <w:delText>|</w:delText>
        </w:r>
        <w:r w:rsidDel="008C2EC9">
          <w:rPr>
            <w:rFonts w:hint="eastAsia"/>
          </w:rPr>
          <w:delText>——</w:delText>
        </w:r>
        <w:r w:rsidDel="008C2EC9">
          <w:rPr>
            <w:rFonts w:hint="eastAsia"/>
          </w:rPr>
          <w:delText>libevent-2.0.so.5.1.9</w:delText>
        </w:r>
      </w:del>
    </w:p>
    <w:p w:rsidR="009B2DC6" w:rsidRDefault="009B2DC6" w:rsidP="009B2DC6"/>
    <w:p w:rsidR="009B2DC6" w:rsidRDefault="009B2DC6" w:rsidP="009B2DC6"/>
    <w:p w:rsidR="009B2DC6" w:rsidRPr="00B022E6" w:rsidRDefault="009B2DC6" w:rsidP="009B2DC6">
      <w:del w:id="323" w:author="user" w:date="2015-10-19T09:51:00Z">
        <w:r w:rsidDel="00EA5CA3">
          <w:rPr>
            <w:rFonts w:hint="eastAsia"/>
          </w:rPr>
          <w:delText>证券行情服务</w:delText>
        </w:r>
      </w:del>
      <w:ins w:id="324" w:author="user" w:date="2015-10-19T09:51:00Z">
        <w:r w:rsidR="00EA5CA3">
          <w:rPr>
            <w:rFonts w:hint="eastAsia"/>
          </w:rPr>
          <w:t>历史</w:t>
        </w:r>
      </w:ins>
      <w:ins w:id="325" w:author="user" w:date="2015-10-19T09:52:00Z">
        <w:r w:rsidR="00EA5CA3">
          <w:rPr>
            <w:rFonts w:hint="eastAsia"/>
          </w:rPr>
          <w:t>行情数据服务</w:t>
        </w:r>
      </w:ins>
      <w:r>
        <w:rPr>
          <w:rFonts w:hint="eastAsia"/>
        </w:rPr>
        <w:t>_</w:t>
      </w:r>
      <w:r>
        <w:rPr>
          <w:rFonts w:hint="eastAsia"/>
        </w:rPr>
        <w:t>部署手册</w:t>
      </w:r>
      <w:r>
        <w:rPr>
          <w:rFonts w:hint="eastAsia"/>
        </w:rPr>
        <w:t>.doc</w:t>
      </w:r>
    </w:p>
    <w:p w:rsidR="009B2DC6" w:rsidRDefault="009B2DC6" w:rsidP="009B2DC6">
      <w:pPr>
        <w:pStyle w:val="ad"/>
        <w:rPr>
          <w:rFonts w:ascii="宋体" w:hAnsi="宋体"/>
          <w:szCs w:val="21"/>
        </w:rPr>
      </w:pPr>
    </w:p>
    <w:p w:rsidR="009B2DC6" w:rsidRDefault="009B2DC6" w:rsidP="009B2DC6">
      <w:pPr>
        <w:pStyle w:val="3"/>
        <w:rPr>
          <w:rFonts w:ascii="宋体" w:hAnsi="宋体"/>
          <w:szCs w:val="21"/>
        </w:rPr>
      </w:pPr>
      <w:bookmarkStart w:id="326" w:name="_Toc410822733"/>
      <w:r>
        <w:rPr>
          <w:rFonts w:ascii="宋体" w:hAnsi="宋体" w:hint="eastAsia"/>
          <w:szCs w:val="21"/>
        </w:rPr>
        <w:t>内容解释</w:t>
      </w:r>
      <w:bookmarkEnd w:id="326"/>
    </w:p>
    <w:p w:rsidR="009B2DC6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del w:id="327" w:author="user" w:date="2015-10-19T09:54:00Z">
        <w:r w:rsidDel="00AA4AD9">
          <w:rPr>
            <w:rFonts w:ascii="宋体" w:hAnsi="宋体" w:hint="eastAsia"/>
            <w:szCs w:val="21"/>
          </w:rPr>
          <w:delText>seus</w:delText>
        </w:r>
      </w:del>
      <w:ins w:id="328" w:author="user" w:date="2015-10-19T09:54:00Z">
        <w:r w:rsidR="00AA4AD9">
          <w:rPr>
            <w:rFonts w:ascii="宋体" w:hAnsi="宋体" w:hint="eastAsia"/>
            <w:szCs w:val="21"/>
          </w:rPr>
          <w:t>hqds</w:t>
        </w:r>
      </w:ins>
      <w:r>
        <w:rPr>
          <w:rFonts w:ascii="宋体" w:hAnsi="宋体" w:hint="eastAsia"/>
          <w:szCs w:val="21"/>
        </w:rPr>
        <w:t>目录下有2个子目录</w:t>
      </w:r>
    </w:p>
    <w:p w:rsidR="009B2DC6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bin directory</w:t>
      </w:r>
    </w:p>
    <w:p w:rsidR="009B2DC6" w:rsidRDefault="009B2DC6" w:rsidP="009B2DC6">
      <w:pPr>
        <w:pStyle w:val="ad"/>
        <w:rPr>
          <w:rFonts w:ascii="宋体" w:hAnsi="宋体"/>
          <w:szCs w:val="21"/>
        </w:rPr>
      </w:pPr>
      <w:del w:id="329" w:author="user" w:date="2015-10-19T09:55:00Z">
        <w:r w:rsidDel="00AA4AD9">
          <w:rPr>
            <w:rFonts w:ascii="宋体" w:hAnsi="宋体" w:hint="eastAsia"/>
            <w:szCs w:val="21"/>
          </w:rPr>
          <w:delText>配置文件、</w:delText>
        </w:r>
      </w:del>
      <w:r>
        <w:rPr>
          <w:rFonts w:ascii="宋体" w:hAnsi="宋体" w:hint="eastAsia"/>
          <w:szCs w:val="21"/>
        </w:rPr>
        <w:t>软件、运行脚本</w:t>
      </w:r>
      <w:del w:id="330" w:author="user" w:date="2015-10-19T09:54:00Z">
        <w:r w:rsidDel="00AA4AD9">
          <w:rPr>
            <w:rFonts w:ascii="宋体" w:hAnsi="宋体" w:hint="eastAsia"/>
            <w:szCs w:val="21"/>
          </w:rPr>
          <w:delText>和日志</w:delText>
        </w:r>
      </w:del>
    </w:p>
    <w:p w:rsidR="009B2DC6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data directory</w:t>
      </w:r>
    </w:p>
    <w:p w:rsidR="009B2DC6" w:rsidRDefault="009B2DC6" w:rsidP="009B2DC6">
      <w:pPr>
        <w:pStyle w:val="ad"/>
        <w:rPr>
          <w:rFonts w:ascii="宋体" w:hAnsi="宋体"/>
          <w:szCs w:val="21"/>
        </w:rPr>
      </w:pPr>
      <w:del w:id="331" w:author="user" w:date="2015-10-19T09:55:00Z">
        <w:r w:rsidDel="00AA4AD9">
          <w:rPr>
            <w:rFonts w:ascii="宋体" w:hAnsi="宋体" w:hint="eastAsia"/>
            <w:szCs w:val="21"/>
          </w:rPr>
          <w:delText>每日初始化文件</w:delText>
        </w:r>
      </w:del>
      <w:ins w:id="332" w:author="user" w:date="2015-10-19T09:59:00Z">
        <w:r w:rsidR="00AA4AD9">
          <w:rPr>
            <w:rFonts w:ascii="宋体" w:hAnsi="宋体" w:hint="eastAsia"/>
            <w:szCs w:val="21"/>
          </w:rPr>
          <w:t>解码模板</w:t>
        </w:r>
      </w:ins>
      <w:ins w:id="333" w:author="user" w:date="2015-10-19T10:00:00Z">
        <w:r w:rsidR="00AA4AD9">
          <w:rPr>
            <w:rFonts w:ascii="宋体" w:hAnsi="宋体" w:hint="eastAsia"/>
            <w:szCs w:val="21"/>
          </w:rPr>
          <w:t>、</w:t>
        </w:r>
      </w:ins>
      <w:ins w:id="334" w:author="user" w:date="2015-10-19T09:55:00Z">
        <w:r w:rsidR="00AA4AD9">
          <w:rPr>
            <w:rFonts w:ascii="宋体" w:hAnsi="宋体" w:hint="eastAsia"/>
            <w:szCs w:val="21"/>
          </w:rPr>
          <w:t>快照</w:t>
        </w:r>
      </w:ins>
      <w:r>
        <w:rPr>
          <w:rFonts w:ascii="宋体" w:hAnsi="宋体" w:hint="eastAsia"/>
          <w:szCs w:val="21"/>
        </w:rPr>
        <w:t>、历史K线</w:t>
      </w:r>
      <w:ins w:id="335" w:author="user" w:date="2015-10-19T10:00:00Z">
        <w:r w:rsidR="00AA4AD9">
          <w:rPr>
            <w:rFonts w:ascii="宋体" w:hAnsi="宋体" w:hint="eastAsia"/>
            <w:szCs w:val="21"/>
          </w:rPr>
          <w:t>等</w:t>
        </w:r>
      </w:ins>
    </w:p>
    <w:p w:rsidR="009B2DC6" w:rsidRDefault="009B2DC6" w:rsidP="009B2DC6">
      <w:pPr>
        <w:pStyle w:val="3"/>
        <w:rPr>
          <w:rFonts w:ascii="宋体" w:hAnsi="宋体"/>
          <w:szCs w:val="21"/>
        </w:rPr>
      </w:pPr>
      <w:bookmarkStart w:id="336" w:name="_Toc410822734"/>
      <w:r>
        <w:rPr>
          <w:rFonts w:ascii="宋体" w:hAnsi="宋体" w:hint="eastAsia"/>
          <w:szCs w:val="21"/>
        </w:rPr>
        <w:t>系统部署步骤</w:t>
      </w:r>
      <w:bookmarkEnd w:id="336"/>
    </w:p>
    <w:p w:rsidR="009B2DC6" w:rsidRDefault="009B2DC6" w:rsidP="009B2DC6">
      <w:del w:id="337" w:author="user" w:date="2015-10-19T13:02:00Z">
        <w:r w:rsidDel="00B72CA2">
          <w:rPr>
            <w:rFonts w:hint="eastAsia"/>
          </w:rPr>
          <w:delText>部署程序前需要先安装</w:delText>
        </w:r>
        <w:r w:rsidDel="00B72CA2">
          <w:rPr>
            <w:rFonts w:hint="eastAsia"/>
          </w:rPr>
          <w:delText>libevent</w:delText>
        </w:r>
        <w:r w:rsidDel="00B72CA2">
          <w:rPr>
            <w:rFonts w:hint="eastAsia"/>
          </w:rPr>
          <w:delText>，并将</w:delText>
        </w:r>
        <w:r w:rsidDel="00B72CA2">
          <w:rPr>
            <w:rFonts w:hint="eastAsia"/>
          </w:rPr>
          <w:delText>libevent</w:delText>
        </w:r>
        <w:r w:rsidDel="00B72CA2">
          <w:rPr>
            <w:rFonts w:hint="eastAsia"/>
          </w:rPr>
          <w:delText>文件夹下内容复制于</w:delText>
        </w:r>
        <w:r w:rsidDel="00B72CA2">
          <w:rPr>
            <w:rFonts w:hint="eastAsia"/>
          </w:rPr>
          <w:delText>/usr/local/lib</w:delText>
        </w:r>
      </w:del>
    </w:p>
    <w:p w:rsidR="009B2DC6" w:rsidDel="00B72CA2" w:rsidRDefault="009B2DC6" w:rsidP="009B2DC6">
      <w:pPr>
        <w:rPr>
          <w:del w:id="338" w:author="user" w:date="2015-10-19T13:04:00Z"/>
        </w:rPr>
      </w:pPr>
      <w:del w:id="339" w:author="user" w:date="2015-10-19T13:04:00Z">
        <w:r w:rsidDel="00B72CA2">
          <w:rPr>
            <w:rFonts w:hint="eastAsia"/>
          </w:rPr>
          <w:delText>在</w:delText>
        </w:r>
        <w:r w:rsidDel="00B72CA2">
          <w:rPr>
            <w:rFonts w:hint="eastAsia"/>
          </w:rPr>
          <w:delText>/etc/ld.so.conf</w:delText>
        </w:r>
        <w:r w:rsidDel="00B72CA2">
          <w:rPr>
            <w:rFonts w:hint="eastAsia"/>
          </w:rPr>
          <w:delText>中增加安装路径，如默认安装路径，则添加</w:delText>
        </w:r>
        <w:r w:rsidDel="00B72CA2">
          <w:rPr>
            <w:rFonts w:hint="eastAsia"/>
          </w:rPr>
          <w:delText>/usr/local/lib</w:delText>
        </w:r>
      </w:del>
    </w:p>
    <w:p w:rsidR="009B2DC6" w:rsidRPr="002B7754" w:rsidRDefault="009B2DC6" w:rsidP="009B2DC6">
      <w:del w:id="340" w:author="user" w:date="2015-10-19T13:04:00Z">
        <w:r w:rsidDel="00B72CA2">
          <w:rPr>
            <w:rFonts w:hint="eastAsia"/>
          </w:rPr>
          <w:delText>最后执行</w:delText>
        </w:r>
        <w:r w:rsidDel="00B72CA2">
          <w:rPr>
            <w:rFonts w:hint="eastAsia"/>
          </w:rPr>
          <w:delText>ldconfig</w:delText>
        </w:r>
      </w:del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5"/>
        <w:gridCol w:w="2719"/>
        <w:gridCol w:w="3182"/>
        <w:gridCol w:w="2082"/>
      </w:tblGrid>
      <w:tr w:rsidR="009B2DC6" w:rsidRPr="00C14048" w:rsidTr="008316CB">
        <w:tc>
          <w:tcPr>
            <w:tcW w:w="816" w:type="dxa"/>
          </w:tcPr>
          <w:p w:rsidR="009B2DC6" w:rsidRPr="00C14048" w:rsidRDefault="009B2DC6" w:rsidP="008316CB">
            <w:r w:rsidRPr="00C14048">
              <w:rPr>
                <w:rFonts w:hint="eastAsia"/>
              </w:rPr>
              <w:t>序号</w:t>
            </w:r>
          </w:p>
        </w:tc>
        <w:tc>
          <w:tcPr>
            <w:tcW w:w="2927" w:type="dxa"/>
          </w:tcPr>
          <w:p w:rsidR="009B2DC6" w:rsidRPr="00C14048" w:rsidRDefault="009B2DC6" w:rsidP="008316CB">
            <w:r w:rsidRPr="00C14048">
              <w:rPr>
                <w:rFonts w:hint="eastAsia"/>
              </w:rPr>
              <w:t>操作</w:t>
            </w:r>
          </w:p>
        </w:tc>
        <w:tc>
          <w:tcPr>
            <w:tcW w:w="2884" w:type="dxa"/>
          </w:tcPr>
          <w:p w:rsidR="009B2DC6" w:rsidRPr="00C14048" w:rsidRDefault="009B2DC6" w:rsidP="008316CB">
            <w:r w:rsidRPr="00C14048">
              <w:rPr>
                <w:rFonts w:hint="eastAsia"/>
              </w:rPr>
              <w:t>命令行</w:t>
            </w:r>
          </w:p>
        </w:tc>
        <w:tc>
          <w:tcPr>
            <w:tcW w:w="2131" w:type="dxa"/>
          </w:tcPr>
          <w:p w:rsidR="009B2DC6" w:rsidRPr="00C14048" w:rsidRDefault="009B2DC6" w:rsidP="008316CB">
            <w:r w:rsidRPr="00C14048">
              <w:rPr>
                <w:rFonts w:hint="eastAsia"/>
              </w:rPr>
              <w:t>备注</w:t>
            </w:r>
          </w:p>
        </w:tc>
      </w:tr>
      <w:tr w:rsidR="009B2DC6" w:rsidRPr="00C14048" w:rsidTr="008316CB">
        <w:tc>
          <w:tcPr>
            <w:tcW w:w="816" w:type="dxa"/>
          </w:tcPr>
          <w:p w:rsidR="009B2DC6" w:rsidRPr="00C14048" w:rsidRDefault="009B2DC6" w:rsidP="008316CB">
            <w:r w:rsidRPr="00C14048">
              <w:rPr>
                <w:rFonts w:hint="eastAsia"/>
              </w:rPr>
              <w:lastRenderedPageBreak/>
              <w:t>1</w:t>
            </w:r>
          </w:p>
        </w:tc>
        <w:tc>
          <w:tcPr>
            <w:tcW w:w="2927" w:type="dxa"/>
          </w:tcPr>
          <w:p w:rsidR="009B2DC6" w:rsidRPr="00C14048" w:rsidRDefault="009B2DC6" w:rsidP="00B72CA2">
            <w:r w:rsidRPr="00C14048">
              <w:rPr>
                <w:rFonts w:hint="eastAsia"/>
              </w:rPr>
              <w:t>解压</w:t>
            </w:r>
            <w:del w:id="341" w:author="user" w:date="2015-10-19T13:04:00Z">
              <w:r w:rsidRPr="00C14048" w:rsidDel="00B72CA2">
                <w:rPr>
                  <w:rFonts w:hint="eastAsia"/>
                </w:rPr>
                <w:delText>seus</w:delText>
              </w:r>
            </w:del>
            <w:ins w:id="342" w:author="user" w:date="2015-10-19T13:04:00Z">
              <w:r w:rsidR="00B72CA2">
                <w:rPr>
                  <w:rFonts w:hint="eastAsia"/>
                </w:rPr>
                <w:t>hqds</w:t>
              </w:r>
            </w:ins>
          </w:p>
        </w:tc>
        <w:tc>
          <w:tcPr>
            <w:tcW w:w="2884" w:type="dxa"/>
          </w:tcPr>
          <w:p w:rsidR="009B2DC6" w:rsidRPr="00C14048" w:rsidRDefault="009B2DC6" w:rsidP="00B72CA2">
            <w:r w:rsidRPr="00C14048">
              <w:rPr>
                <w:rFonts w:hint="eastAsia"/>
              </w:rPr>
              <w:t xml:space="preserve">tar zxvf </w:t>
            </w:r>
            <w:del w:id="343" w:author="user" w:date="2015-10-19T13:04:00Z">
              <w:r w:rsidRPr="00C14048" w:rsidDel="00B72CA2">
                <w:rPr>
                  <w:rFonts w:hint="eastAsia"/>
                </w:rPr>
                <w:delText>seus</w:delText>
              </w:r>
            </w:del>
            <w:ins w:id="344" w:author="user" w:date="2015-10-19T13:04:00Z">
              <w:r w:rsidR="00B72CA2">
                <w:rPr>
                  <w:rFonts w:hint="eastAsia"/>
                </w:rPr>
                <w:t>hqds</w:t>
              </w:r>
            </w:ins>
            <w:r w:rsidRPr="00C14048">
              <w:rPr>
                <w:rFonts w:hint="eastAsia"/>
              </w:rPr>
              <w:t>.tar.gz</w:t>
            </w:r>
          </w:p>
        </w:tc>
        <w:tc>
          <w:tcPr>
            <w:tcW w:w="2131" w:type="dxa"/>
          </w:tcPr>
          <w:p w:rsidR="009B2DC6" w:rsidRPr="00C14048" w:rsidRDefault="009B2DC6" w:rsidP="008316CB">
            <w:r w:rsidRPr="00C14048">
              <w:rPr>
                <w:rFonts w:hint="eastAsia"/>
              </w:rPr>
              <w:t>在</w:t>
            </w:r>
            <w:r w:rsidRPr="00C14048">
              <w:rPr>
                <w:rFonts w:hint="eastAsia"/>
              </w:rPr>
              <w:t>/level2</w:t>
            </w:r>
            <w:r w:rsidRPr="00C14048">
              <w:rPr>
                <w:rFonts w:hint="eastAsia"/>
              </w:rPr>
              <w:t>下</w:t>
            </w:r>
          </w:p>
        </w:tc>
      </w:tr>
      <w:tr w:rsidR="009B2DC6" w:rsidRPr="00C14048" w:rsidTr="008316CB">
        <w:tc>
          <w:tcPr>
            <w:tcW w:w="816" w:type="dxa"/>
          </w:tcPr>
          <w:p w:rsidR="009B2DC6" w:rsidRPr="00C14048" w:rsidRDefault="009B2DC6" w:rsidP="008316CB">
            <w:del w:id="345" w:author="user" w:date="2015-10-19T13:05:00Z">
              <w:r w:rsidRPr="00C14048" w:rsidDel="00B72CA2">
                <w:rPr>
                  <w:rFonts w:hint="eastAsia"/>
                </w:rPr>
                <w:delText>2</w:delText>
              </w:r>
            </w:del>
          </w:p>
        </w:tc>
        <w:tc>
          <w:tcPr>
            <w:tcW w:w="2927" w:type="dxa"/>
          </w:tcPr>
          <w:p w:rsidR="009B2DC6" w:rsidRPr="00C14048" w:rsidRDefault="009B2DC6" w:rsidP="008316CB">
            <w:del w:id="346" w:author="user" w:date="2015-10-19T13:05:00Z">
              <w:r w:rsidRPr="00C14048" w:rsidDel="00B72CA2">
                <w:rPr>
                  <w:rFonts w:hint="eastAsia"/>
                </w:rPr>
                <w:delText>将</w:delText>
              </w:r>
              <w:r w:rsidRPr="00C14048" w:rsidDel="00B72CA2">
                <w:rPr>
                  <w:rFonts w:hint="eastAsia"/>
                </w:rPr>
                <w:delText>seus</w:delText>
              </w:r>
              <w:r w:rsidRPr="00C14048" w:rsidDel="00B72CA2">
                <w:rPr>
                  <w:rFonts w:hint="eastAsia"/>
                </w:rPr>
                <w:delText>下所有文件和文件夹移动至</w:delText>
              </w:r>
              <w:r w:rsidRPr="00C14048" w:rsidDel="00B72CA2">
                <w:rPr>
                  <w:rFonts w:hint="eastAsia"/>
                </w:rPr>
                <w:delText>mqws</w:delText>
              </w:r>
            </w:del>
          </w:p>
        </w:tc>
        <w:tc>
          <w:tcPr>
            <w:tcW w:w="2884" w:type="dxa"/>
          </w:tcPr>
          <w:p w:rsidR="009B2DC6" w:rsidRPr="00C14048" w:rsidRDefault="009B2DC6" w:rsidP="008316CB">
            <w:del w:id="347" w:author="user" w:date="2015-10-19T13:05:00Z">
              <w:r w:rsidRPr="00C14048" w:rsidDel="00B72CA2">
                <w:delText xml:space="preserve">mv </w:delText>
              </w:r>
              <w:r w:rsidRPr="00C14048" w:rsidDel="00B72CA2">
                <w:rPr>
                  <w:rFonts w:hint="eastAsia"/>
                </w:rPr>
                <w:delText>/level2/seus /level2/mqws</w:delText>
              </w:r>
            </w:del>
          </w:p>
        </w:tc>
        <w:tc>
          <w:tcPr>
            <w:tcW w:w="2131" w:type="dxa"/>
          </w:tcPr>
          <w:p w:rsidR="009B2DC6" w:rsidRPr="00C14048" w:rsidRDefault="009B2DC6" w:rsidP="008316CB">
            <w:del w:id="348" w:author="user" w:date="2015-10-19T13:05:00Z">
              <w:r w:rsidRPr="00C14048" w:rsidDel="00B72CA2">
                <w:rPr>
                  <w:rFonts w:hint="eastAsia"/>
                </w:rPr>
                <w:delText>重命名文件夹名</w:delText>
              </w:r>
            </w:del>
          </w:p>
        </w:tc>
      </w:tr>
      <w:tr w:rsidR="009B2DC6" w:rsidRPr="00C14048" w:rsidTr="008316CB">
        <w:tc>
          <w:tcPr>
            <w:tcW w:w="816" w:type="dxa"/>
          </w:tcPr>
          <w:p w:rsidR="009B2DC6" w:rsidRPr="00C14048" w:rsidRDefault="009B2DC6" w:rsidP="008316CB">
            <w:del w:id="349" w:author="user" w:date="2015-10-19T13:05:00Z">
              <w:r w:rsidRPr="00C14048" w:rsidDel="00B72CA2">
                <w:rPr>
                  <w:rFonts w:hint="eastAsia"/>
                </w:rPr>
                <w:delText>3</w:delText>
              </w:r>
            </w:del>
          </w:p>
        </w:tc>
        <w:tc>
          <w:tcPr>
            <w:tcW w:w="2927" w:type="dxa"/>
          </w:tcPr>
          <w:p w:rsidR="009B2DC6" w:rsidRPr="00C14048" w:rsidRDefault="009B2DC6" w:rsidP="008316CB">
            <w:del w:id="350" w:author="user" w:date="2015-10-19T13:05:00Z">
              <w:r w:rsidRPr="00C14048" w:rsidDel="00B72CA2">
                <w:rPr>
                  <w:rFonts w:hint="eastAsia"/>
                </w:rPr>
                <w:delText>修改可执行权限</w:delText>
              </w:r>
            </w:del>
          </w:p>
        </w:tc>
        <w:tc>
          <w:tcPr>
            <w:tcW w:w="2884" w:type="dxa"/>
          </w:tcPr>
          <w:p w:rsidR="009B2DC6" w:rsidRPr="00C14048" w:rsidRDefault="009B2DC6" w:rsidP="008316CB">
            <w:del w:id="351" w:author="user" w:date="2015-10-19T13:05:00Z">
              <w:r w:rsidRPr="00C14048" w:rsidDel="00B72CA2">
                <w:rPr>
                  <w:rFonts w:hint="eastAsia"/>
                </w:rPr>
                <w:delText>chmod 744 historyload mqws rebuild sh1historysave sh1initial sh1transfer shohistorysave shoinitial shotransfer shmcreater seus_start.sh seus_monitor.sh</w:delText>
              </w:r>
            </w:del>
          </w:p>
        </w:tc>
        <w:tc>
          <w:tcPr>
            <w:tcW w:w="2131" w:type="dxa"/>
          </w:tcPr>
          <w:p w:rsidR="009B2DC6" w:rsidRPr="00C14048" w:rsidRDefault="009B2DC6" w:rsidP="008316CB">
            <w:del w:id="352" w:author="user" w:date="2015-10-19T13:05:00Z">
              <w:r w:rsidRPr="00C14048" w:rsidDel="00B72CA2">
                <w:rPr>
                  <w:rFonts w:hint="eastAsia"/>
                </w:rPr>
                <w:delText>在</w:delText>
              </w:r>
              <w:r w:rsidRPr="00C14048" w:rsidDel="00B72CA2">
                <w:rPr>
                  <w:rFonts w:hint="eastAsia"/>
                </w:rPr>
                <w:delText>/level2/mqws/bin</w:delText>
              </w:r>
              <w:r w:rsidRPr="00C14048" w:rsidDel="00B72CA2">
                <w:rPr>
                  <w:rFonts w:hint="eastAsia"/>
                </w:rPr>
                <w:delText>下</w:delText>
              </w:r>
            </w:del>
          </w:p>
        </w:tc>
      </w:tr>
      <w:tr w:rsidR="009B2DC6" w:rsidRPr="00C14048" w:rsidTr="008316CB">
        <w:tc>
          <w:tcPr>
            <w:tcW w:w="816" w:type="dxa"/>
          </w:tcPr>
          <w:p w:rsidR="009B2DC6" w:rsidRPr="00C14048" w:rsidRDefault="009B2DC6" w:rsidP="008316CB">
            <w:del w:id="353" w:author="user" w:date="2015-10-19T13:05:00Z">
              <w:r w:rsidRPr="00C14048" w:rsidDel="00B72CA2">
                <w:rPr>
                  <w:rFonts w:hint="eastAsia"/>
                </w:rPr>
                <w:delText>4</w:delText>
              </w:r>
            </w:del>
          </w:p>
        </w:tc>
        <w:tc>
          <w:tcPr>
            <w:tcW w:w="2927" w:type="dxa"/>
          </w:tcPr>
          <w:p w:rsidR="009B2DC6" w:rsidRPr="00C14048" w:rsidRDefault="009B2DC6" w:rsidP="008316CB">
            <w:del w:id="354" w:author="user" w:date="2015-10-19T13:05:00Z">
              <w:r w:rsidRPr="00C14048" w:rsidDel="00B72CA2">
                <w:rPr>
                  <w:rFonts w:hint="eastAsia"/>
                </w:rPr>
                <w:delText>设置最大</w:delText>
              </w:r>
              <w:r w:rsidRPr="00C14048" w:rsidDel="00B72CA2">
                <w:rPr>
                  <w:rFonts w:hint="eastAsia"/>
                </w:rPr>
                <w:delText>TCP</w:delText>
              </w:r>
              <w:r w:rsidRPr="00C14048" w:rsidDel="00B72CA2">
                <w:rPr>
                  <w:rFonts w:hint="eastAsia"/>
                </w:rPr>
                <w:delText>连接数</w:delText>
              </w:r>
            </w:del>
          </w:p>
        </w:tc>
        <w:tc>
          <w:tcPr>
            <w:tcW w:w="2884" w:type="dxa"/>
          </w:tcPr>
          <w:p w:rsidR="009B2DC6" w:rsidRPr="00C14048" w:rsidRDefault="009B2DC6" w:rsidP="008316CB">
            <w:del w:id="355" w:author="user" w:date="2015-10-19T13:05:00Z">
              <w:r w:rsidRPr="00C14048" w:rsidDel="00B72CA2">
                <w:rPr>
                  <w:rFonts w:hint="eastAsia"/>
                </w:rPr>
                <w:delText xml:space="preserve">ulimit </w:delText>
              </w:r>
              <w:r w:rsidRPr="00C14048" w:rsidDel="00B72CA2">
                <w:delText>–</w:delText>
              </w:r>
              <w:r w:rsidRPr="00C14048" w:rsidDel="00B72CA2">
                <w:rPr>
                  <w:rFonts w:hint="eastAsia"/>
                </w:rPr>
                <w:delText>n 32768</w:delText>
              </w:r>
            </w:del>
          </w:p>
        </w:tc>
        <w:tc>
          <w:tcPr>
            <w:tcW w:w="2131" w:type="dxa"/>
          </w:tcPr>
          <w:p w:rsidR="009B2DC6" w:rsidRPr="00C14048" w:rsidRDefault="009B2DC6" w:rsidP="008316CB">
            <w:del w:id="356" w:author="user" w:date="2015-10-19T13:05:00Z">
              <w:r w:rsidRPr="00C14048" w:rsidDel="00B72CA2">
                <w:rPr>
                  <w:rFonts w:hint="eastAsia"/>
                </w:rPr>
                <w:delText>需要</w:delText>
              </w:r>
              <w:r w:rsidRPr="00C14048" w:rsidDel="00B72CA2">
                <w:rPr>
                  <w:rFonts w:hint="eastAsia"/>
                </w:rPr>
                <w:delText>root</w:delText>
              </w:r>
              <w:r w:rsidRPr="00C14048" w:rsidDel="00B72CA2">
                <w:rPr>
                  <w:rFonts w:hint="eastAsia"/>
                </w:rPr>
                <w:delText>用户</w:delText>
              </w:r>
            </w:del>
          </w:p>
        </w:tc>
      </w:tr>
      <w:tr w:rsidR="009B2DC6" w:rsidRPr="00C14048" w:rsidTr="008316CB">
        <w:tc>
          <w:tcPr>
            <w:tcW w:w="816" w:type="dxa"/>
          </w:tcPr>
          <w:p w:rsidR="009B2DC6" w:rsidRPr="00C14048" w:rsidRDefault="009B2DC6" w:rsidP="008316CB">
            <w:del w:id="357" w:author="user" w:date="2015-10-19T13:05:00Z">
              <w:r w:rsidRPr="00C14048" w:rsidDel="00B72CA2">
                <w:rPr>
                  <w:rFonts w:hint="eastAsia"/>
                </w:rPr>
                <w:delText>5</w:delText>
              </w:r>
            </w:del>
          </w:p>
        </w:tc>
        <w:tc>
          <w:tcPr>
            <w:tcW w:w="2927" w:type="dxa"/>
          </w:tcPr>
          <w:p w:rsidR="009B2DC6" w:rsidRPr="00C14048" w:rsidRDefault="009B2DC6" w:rsidP="008316CB">
            <w:del w:id="358" w:author="user" w:date="2015-10-19T13:05:00Z">
              <w:r w:rsidRPr="00C14048" w:rsidDel="00B72CA2">
                <w:rPr>
                  <w:rFonts w:hint="eastAsia"/>
                </w:rPr>
                <w:delText>启动脚本</w:delText>
              </w:r>
            </w:del>
          </w:p>
        </w:tc>
        <w:tc>
          <w:tcPr>
            <w:tcW w:w="2884" w:type="dxa"/>
          </w:tcPr>
          <w:p w:rsidR="009B2DC6" w:rsidRPr="00C14048" w:rsidDel="00B72CA2" w:rsidRDefault="009B2DC6" w:rsidP="008316CB">
            <w:pPr>
              <w:rPr>
                <w:del w:id="359" w:author="user" w:date="2015-10-19T13:05:00Z"/>
              </w:rPr>
            </w:pPr>
            <w:del w:id="360" w:author="user" w:date="2015-10-19T13:05:00Z">
              <w:r w:rsidRPr="00C14048" w:rsidDel="00B72CA2">
                <w:rPr>
                  <w:rFonts w:hint="eastAsia"/>
                </w:rPr>
                <w:delText>nohup ./seus_start.sh &gt;/dev/null 2&gt;&amp;1 &amp;</w:delText>
              </w:r>
            </w:del>
          </w:p>
          <w:p w:rsidR="009B2DC6" w:rsidRPr="00C14048" w:rsidRDefault="009B2DC6" w:rsidP="008316CB">
            <w:del w:id="361" w:author="user" w:date="2015-10-19T13:05:00Z">
              <w:r w:rsidRPr="00C14048" w:rsidDel="00B72CA2">
                <w:rPr>
                  <w:rFonts w:hint="eastAsia"/>
                </w:rPr>
                <w:delText>nohup ./seus_</w:delText>
              </w:r>
              <w:r w:rsidDel="00B72CA2">
                <w:rPr>
                  <w:rFonts w:hint="eastAsia"/>
                </w:rPr>
                <w:delText>monitor</w:delText>
              </w:r>
              <w:r w:rsidRPr="00C14048" w:rsidDel="00B72CA2">
                <w:rPr>
                  <w:rFonts w:hint="eastAsia"/>
                </w:rPr>
                <w:delText>.sh &gt;/dev/null 2&gt;&amp;1 &amp;</w:delText>
              </w:r>
            </w:del>
          </w:p>
        </w:tc>
        <w:tc>
          <w:tcPr>
            <w:tcW w:w="2131" w:type="dxa"/>
          </w:tcPr>
          <w:p w:rsidR="009B2DC6" w:rsidRPr="00C14048" w:rsidRDefault="009B2DC6" w:rsidP="008316CB">
            <w:del w:id="362" w:author="user" w:date="2015-10-19T13:05:00Z">
              <w:r w:rsidRPr="00C14048" w:rsidDel="00B72CA2">
                <w:rPr>
                  <w:rFonts w:hint="eastAsia"/>
                </w:rPr>
                <w:delText>在</w:delText>
              </w:r>
              <w:r w:rsidRPr="00C14048" w:rsidDel="00B72CA2">
                <w:rPr>
                  <w:rFonts w:hint="eastAsia"/>
                </w:rPr>
                <w:delText>/level2/mqws/bin</w:delText>
              </w:r>
              <w:r w:rsidRPr="00C14048" w:rsidDel="00B72CA2">
                <w:rPr>
                  <w:rFonts w:hint="eastAsia"/>
                </w:rPr>
                <w:delText>下</w:delText>
              </w:r>
            </w:del>
          </w:p>
        </w:tc>
      </w:tr>
    </w:tbl>
    <w:p w:rsidR="009B2DC6" w:rsidRDefault="009B2DC6" w:rsidP="009B2DC6">
      <w:pPr>
        <w:rPr>
          <w:ins w:id="363" w:author="user" w:date="2015-10-19T13:04:00Z"/>
        </w:rPr>
      </w:pPr>
    </w:p>
    <w:p w:rsidR="00B72CA2" w:rsidRDefault="00B72CA2" w:rsidP="00B72CA2">
      <w:ins w:id="364" w:author="user" w:date="2015-10-19T13:04:00Z">
        <w:r>
          <w:rPr>
            <w:rFonts w:hint="eastAsia"/>
          </w:rPr>
          <w:t>在</w:t>
        </w:r>
        <w:r>
          <w:rPr>
            <w:rFonts w:hint="eastAsia"/>
          </w:rPr>
          <w:t>/etc/ld.so.conf</w:t>
        </w:r>
        <w:r>
          <w:rPr>
            <w:rFonts w:hint="eastAsia"/>
          </w:rPr>
          <w:t>中增加安装路径下</w:t>
        </w:r>
        <w:r>
          <w:rPr>
            <w:rFonts w:hint="eastAsia"/>
          </w:rPr>
          <w:t>lib</w:t>
        </w:r>
        <w:r>
          <w:rPr>
            <w:rFonts w:hint="eastAsia"/>
          </w:rPr>
          <w:t>文件夹，执行</w:t>
        </w:r>
        <w:r>
          <w:rPr>
            <w:rFonts w:hint="eastAsia"/>
          </w:rPr>
          <w:t>ldconfig</w:t>
        </w:r>
      </w:ins>
      <w:ins w:id="365" w:author="user" w:date="2015-10-19T13:07:00Z">
        <w:r>
          <w:rPr>
            <w:rFonts w:hint="eastAsia"/>
          </w:rPr>
          <w:t>。</w:t>
        </w:r>
      </w:ins>
    </w:p>
    <w:p w:rsidR="009B2DC6" w:rsidDel="00B72CA2" w:rsidRDefault="009B2DC6" w:rsidP="009B2DC6">
      <w:pPr>
        <w:rPr>
          <w:del w:id="366" w:author="user" w:date="2015-10-19T13:07:00Z"/>
        </w:rPr>
      </w:pPr>
      <w:del w:id="367" w:author="user" w:date="2015-10-19T13:07:00Z">
        <w:r w:rsidDel="00B72CA2">
          <w:rPr>
            <w:rFonts w:hint="eastAsia"/>
          </w:rPr>
          <w:delText>如果需要部署</w:delText>
        </w:r>
        <w:r w:rsidDel="00B72CA2">
          <w:rPr>
            <w:rFonts w:hint="eastAsia"/>
          </w:rPr>
          <w:delText>Level-1 FAST</w:delText>
        </w:r>
        <w:r w:rsidDel="00B72CA2">
          <w:rPr>
            <w:rFonts w:hint="eastAsia"/>
          </w:rPr>
          <w:delText>行情，需要将</w:delText>
        </w:r>
        <w:r w:rsidDel="00B72CA2">
          <w:rPr>
            <w:rFonts w:hint="eastAsia"/>
          </w:rPr>
          <w:delText>lib</w:delText>
        </w:r>
        <w:r w:rsidDel="00B72CA2">
          <w:rPr>
            <w:rFonts w:hint="eastAsia"/>
          </w:rPr>
          <w:delText>文件放至</w:delText>
        </w:r>
        <w:r w:rsidDel="00B72CA2">
          <w:rPr>
            <w:rFonts w:hint="eastAsia"/>
          </w:rPr>
          <w:delText>/home/level2/</w:delText>
        </w:r>
        <w:r w:rsidDel="00B72CA2">
          <w:rPr>
            <w:rFonts w:hint="eastAsia"/>
          </w:rPr>
          <w:delText>下。</w:delText>
        </w:r>
      </w:del>
    </w:p>
    <w:p w:rsidR="009B2DC6" w:rsidRDefault="009B2DC6" w:rsidP="009B2DC6"/>
    <w:p w:rsidR="009B2DC6" w:rsidDel="00B72CA2" w:rsidRDefault="009B2DC6" w:rsidP="009B2DC6">
      <w:pPr>
        <w:rPr>
          <w:del w:id="368" w:author="user" w:date="2015-10-19T13:08:00Z"/>
        </w:rPr>
      </w:pPr>
      <w:del w:id="369" w:author="user" w:date="2015-10-19T13:08:00Z">
        <w:r w:rsidDel="00B72CA2">
          <w:rPr>
            <w:rFonts w:hint="eastAsia"/>
          </w:rPr>
          <w:delText>如果脚本在</w:delText>
        </w:r>
        <w:r w:rsidDel="00B72CA2">
          <w:rPr>
            <w:rFonts w:hint="eastAsia"/>
          </w:rPr>
          <w:delText>9</w:delText>
        </w:r>
        <w:r w:rsidDel="00B72CA2">
          <w:rPr>
            <w:rFonts w:hint="eastAsia"/>
          </w:rPr>
          <w:delText>点之后启动，需要手工启动</w:delText>
        </w:r>
        <w:r w:rsidDel="00B72CA2">
          <w:rPr>
            <w:rFonts w:hint="eastAsia"/>
          </w:rPr>
          <w:delText>rebuild</w:delText>
        </w:r>
        <w:r w:rsidDel="00B72CA2">
          <w:rPr>
            <w:rFonts w:hint="eastAsia"/>
          </w:rPr>
          <w:delText>、</w:delText>
        </w:r>
        <w:r w:rsidDel="00B72CA2">
          <w:rPr>
            <w:rFonts w:hint="eastAsia"/>
          </w:rPr>
          <w:delText>sh1initial</w:delText>
        </w:r>
        <w:r w:rsidDel="00B72CA2">
          <w:rPr>
            <w:rFonts w:hint="eastAsia"/>
          </w:rPr>
          <w:delText>、</w:delText>
        </w:r>
        <w:r w:rsidDel="00B72CA2">
          <w:rPr>
            <w:rFonts w:hint="eastAsia"/>
          </w:rPr>
          <w:delText>shoinitial</w:delText>
        </w:r>
        <w:r w:rsidDel="00B72CA2">
          <w:rPr>
            <w:rFonts w:hint="eastAsia"/>
          </w:rPr>
          <w:delText>、</w:delText>
        </w:r>
        <w:r w:rsidDel="00B72CA2">
          <w:rPr>
            <w:rFonts w:hint="eastAsia"/>
          </w:rPr>
          <w:delText>sh1transfer</w:delText>
        </w:r>
        <w:r w:rsidDel="00B72CA2">
          <w:rPr>
            <w:rFonts w:hint="eastAsia"/>
          </w:rPr>
          <w:delText>、</w:delText>
        </w:r>
        <w:r w:rsidDel="00B72CA2">
          <w:rPr>
            <w:rFonts w:hint="eastAsia"/>
          </w:rPr>
          <w:delText>shotransfer</w:delText>
        </w:r>
        <w:r w:rsidDel="00B72CA2">
          <w:rPr>
            <w:rFonts w:hint="eastAsia"/>
          </w:rPr>
          <w:delText>、</w:delText>
        </w:r>
        <w:r w:rsidDel="00B72CA2">
          <w:rPr>
            <w:rFonts w:hint="eastAsia"/>
          </w:rPr>
          <w:delText>seus_start.sh</w:delText>
        </w:r>
        <w:r w:rsidDel="00B72CA2">
          <w:rPr>
            <w:rFonts w:hint="eastAsia"/>
          </w:rPr>
          <w:delText>等脚本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1646"/>
        <w:gridCol w:w="3370"/>
        <w:gridCol w:w="2800"/>
      </w:tblGrid>
      <w:tr w:rsidR="009B2DC6" w:rsidTr="008316CB">
        <w:tc>
          <w:tcPr>
            <w:tcW w:w="816" w:type="dxa"/>
          </w:tcPr>
          <w:p w:rsidR="009B2DC6" w:rsidRDefault="009B2DC6" w:rsidP="008316CB">
            <w:del w:id="370" w:author="user" w:date="2015-10-19T13:08:00Z">
              <w:r w:rsidDel="00B72CA2">
                <w:rPr>
                  <w:rFonts w:hint="eastAsia"/>
                </w:rPr>
                <w:delText>序号</w:delText>
              </w:r>
            </w:del>
          </w:p>
        </w:tc>
        <w:tc>
          <w:tcPr>
            <w:tcW w:w="2130" w:type="dxa"/>
          </w:tcPr>
          <w:p w:rsidR="009B2DC6" w:rsidRDefault="009B2DC6" w:rsidP="008316CB">
            <w:del w:id="371" w:author="user" w:date="2015-10-19T13:08:00Z">
              <w:r w:rsidDel="00B72CA2">
                <w:rPr>
                  <w:rFonts w:hint="eastAsia"/>
                </w:rPr>
                <w:delText>操作</w:delText>
              </w:r>
            </w:del>
          </w:p>
        </w:tc>
        <w:tc>
          <w:tcPr>
            <w:tcW w:w="3445" w:type="dxa"/>
          </w:tcPr>
          <w:p w:rsidR="009B2DC6" w:rsidRDefault="009B2DC6" w:rsidP="008316CB">
            <w:del w:id="372" w:author="user" w:date="2015-10-19T13:08:00Z">
              <w:r w:rsidDel="00B72CA2">
                <w:rPr>
                  <w:rFonts w:hint="eastAsia"/>
                </w:rPr>
                <w:delText>命令行</w:delText>
              </w:r>
            </w:del>
          </w:p>
        </w:tc>
        <w:tc>
          <w:tcPr>
            <w:tcW w:w="2131" w:type="dxa"/>
          </w:tcPr>
          <w:p w:rsidR="009B2DC6" w:rsidRDefault="009B2DC6" w:rsidP="008316CB">
            <w:del w:id="373" w:author="user" w:date="2015-10-19T13:08:00Z">
              <w:r w:rsidDel="00B72CA2">
                <w:rPr>
                  <w:rFonts w:hint="eastAsia"/>
                </w:rPr>
                <w:delText>备注</w:delText>
              </w:r>
            </w:del>
          </w:p>
        </w:tc>
      </w:tr>
      <w:tr w:rsidR="009B2DC6" w:rsidTr="008316CB">
        <w:tc>
          <w:tcPr>
            <w:tcW w:w="816" w:type="dxa"/>
          </w:tcPr>
          <w:p w:rsidR="009B2DC6" w:rsidRDefault="009B2DC6" w:rsidP="008316CB">
            <w:del w:id="374" w:author="user" w:date="2015-10-19T13:08:00Z">
              <w:r w:rsidDel="00B72CA2">
                <w:rPr>
                  <w:rFonts w:hint="eastAsia"/>
                </w:rPr>
                <w:delText>1</w:delText>
              </w:r>
            </w:del>
          </w:p>
        </w:tc>
        <w:tc>
          <w:tcPr>
            <w:tcW w:w="2130" w:type="dxa"/>
          </w:tcPr>
          <w:p w:rsidR="009B2DC6" w:rsidRDefault="009B2DC6" w:rsidP="008316CB">
            <w:del w:id="375" w:author="user" w:date="2015-10-19T13:08:00Z">
              <w:r w:rsidDel="00B72CA2">
                <w:rPr>
                  <w:rFonts w:hint="eastAsia"/>
                </w:rPr>
                <w:delText>获取初始化文件</w:delText>
              </w:r>
            </w:del>
          </w:p>
        </w:tc>
        <w:tc>
          <w:tcPr>
            <w:tcW w:w="3445" w:type="dxa"/>
          </w:tcPr>
          <w:p w:rsidR="009B2DC6" w:rsidDel="00B72CA2" w:rsidRDefault="009B2DC6" w:rsidP="008316CB">
            <w:pPr>
              <w:rPr>
                <w:del w:id="376" w:author="user" w:date="2015-10-19T13:08:00Z"/>
              </w:rPr>
            </w:pPr>
            <w:del w:id="377" w:author="user" w:date="2015-10-19T13:08:00Z">
              <w:r w:rsidDel="00B72CA2">
                <w:rPr>
                  <w:rFonts w:hint="eastAsia"/>
                </w:rPr>
                <w:delText>./rebuild 192.168.0.202 9630 1 3 /level2/mqws/data/ref</w:delText>
              </w:r>
            </w:del>
          </w:p>
          <w:p w:rsidR="009B2DC6" w:rsidRDefault="009B2DC6" w:rsidP="008316CB">
            <w:del w:id="378" w:author="user" w:date="2015-10-19T13:08:00Z">
              <w:r w:rsidDel="00B72CA2">
                <w:rPr>
                  <w:rFonts w:hint="eastAsia"/>
                </w:rPr>
                <w:delText>./rebuild 192.168.0.202 9630 1 24 /level2/mqws/data/ref</w:delText>
              </w:r>
            </w:del>
          </w:p>
        </w:tc>
        <w:tc>
          <w:tcPr>
            <w:tcW w:w="2131" w:type="dxa"/>
          </w:tcPr>
          <w:p w:rsidR="009B2DC6" w:rsidDel="00B72CA2" w:rsidRDefault="009B2DC6" w:rsidP="008316CB">
            <w:pPr>
              <w:rPr>
                <w:del w:id="379" w:author="user" w:date="2015-10-19T13:08:00Z"/>
              </w:rPr>
            </w:pPr>
            <w:del w:id="380" w:author="user" w:date="2015-10-19T13:08:00Z">
              <w:r w:rsidDel="00B72CA2">
                <w:rPr>
                  <w:rFonts w:hint="eastAsia"/>
                </w:rPr>
                <w:delText>在</w:delText>
              </w:r>
              <w:r w:rsidDel="00B72CA2">
                <w:rPr>
                  <w:rFonts w:hint="eastAsia"/>
                </w:rPr>
                <w:delText>/level2/mqws/bin</w:delText>
              </w:r>
              <w:r w:rsidDel="00B72CA2">
                <w:rPr>
                  <w:rFonts w:hint="eastAsia"/>
                </w:rPr>
                <w:delText>下</w:delText>
              </w:r>
            </w:del>
          </w:p>
          <w:p w:rsidR="009B2DC6" w:rsidRDefault="009B2DC6" w:rsidP="008316CB">
            <w:del w:id="381" w:author="user" w:date="2015-10-19T13:08:00Z">
              <w:r w:rsidDel="00B72CA2">
                <w:rPr>
                  <w:rFonts w:hint="eastAsia"/>
                </w:rPr>
                <w:delText>IP</w:delText>
              </w:r>
              <w:r w:rsidDel="00B72CA2">
                <w:rPr>
                  <w:rFonts w:hint="eastAsia"/>
                </w:rPr>
                <w:delText>、端口、请求方法、类别可参考</w:delText>
              </w:r>
              <w:r w:rsidDel="00B72CA2">
                <w:rPr>
                  <w:rFonts w:hint="eastAsia"/>
                </w:rPr>
                <w:delText>/level2/mqws/bin/seus_start.sh</w:delText>
              </w:r>
              <w:r w:rsidDel="00B72CA2">
                <w:rPr>
                  <w:rFonts w:hint="eastAsia"/>
                </w:rPr>
                <w:delText>脚本</w:delText>
              </w:r>
            </w:del>
          </w:p>
        </w:tc>
      </w:tr>
      <w:tr w:rsidR="009B2DC6" w:rsidRPr="00433D8E" w:rsidTr="008316CB">
        <w:tc>
          <w:tcPr>
            <w:tcW w:w="816" w:type="dxa"/>
          </w:tcPr>
          <w:p w:rsidR="009B2DC6" w:rsidRDefault="009B2DC6" w:rsidP="008316CB">
            <w:del w:id="382" w:author="user" w:date="2015-10-19T13:08:00Z">
              <w:r w:rsidDel="00B72CA2">
                <w:rPr>
                  <w:rFonts w:hint="eastAsia"/>
                </w:rPr>
                <w:delText>2</w:delText>
              </w:r>
            </w:del>
          </w:p>
        </w:tc>
        <w:tc>
          <w:tcPr>
            <w:tcW w:w="2130" w:type="dxa"/>
          </w:tcPr>
          <w:p w:rsidR="009B2DC6" w:rsidRDefault="009B2DC6" w:rsidP="008316CB">
            <w:del w:id="383" w:author="user" w:date="2015-10-19T13:08:00Z">
              <w:r w:rsidDel="00B72CA2">
                <w:rPr>
                  <w:rFonts w:hint="eastAsia"/>
                </w:rPr>
                <w:delText>启动初始化程序</w:delText>
              </w:r>
            </w:del>
          </w:p>
        </w:tc>
        <w:tc>
          <w:tcPr>
            <w:tcW w:w="3445" w:type="dxa"/>
          </w:tcPr>
          <w:p w:rsidR="009B2DC6" w:rsidDel="00B72CA2" w:rsidRDefault="009B2DC6" w:rsidP="008316CB">
            <w:pPr>
              <w:rPr>
                <w:del w:id="384" w:author="user" w:date="2015-10-19T13:08:00Z"/>
              </w:rPr>
            </w:pPr>
            <w:del w:id="385" w:author="user" w:date="2015-10-19T13:08:00Z">
              <w:r w:rsidDel="00B72CA2">
                <w:rPr>
                  <w:rFonts w:hint="eastAsia"/>
                </w:rPr>
                <w:delText>./sh1initial</w:delText>
              </w:r>
            </w:del>
          </w:p>
          <w:p w:rsidR="009B2DC6" w:rsidRDefault="009B2DC6" w:rsidP="008316CB">
            <w:del w:id="386" w:author="user" w:date="2015-10-19T13:08:00Z">
              <w:r w:rsidDel="00B72CA2">
                <w:rPr>
                  <w:rFonts w:hint="eastAsia"/>
                </w:rPr>
                <w:delText>./shoinitial</w:delText>
              </w:r>
            </w:del>
          </w:p>
        </w:tc>
        <w:tc>
          <w:tcPr>
            <w:tcW w:w="2131" w:type="dxa"/>
          </w:tcPr>
          <w:p w:rsidR="009B2DC6" w:rsidRDefault="009B2DC6" w:rsidP="008316CB">
            <w:del w:id="387" w:author="user" w:date="2015-10-19T13:08:00Z">
              <w:r w:rsidDel="00B72CA2">
                <w:rPr>
                  <w:rFonts w:hint="eastAsia"/>
                </w:rPr>
                <w:delText>在</w:delText>
              </w:r>
              <w:r w:rsidDel="00B72CA2">
                <w:rPr>
                  <w:rFonts w:hint="eastAsia"/>
                </w:rPr>
                <w:delText>/level2/mqws/bin</w:delText>
              </w:r>
              <w:r w:rsidDel="00B72CA2">
                <w:rPr>
                  <w:rFonts w:hint="eastAsia"/>
                </w:rPr>
                <w:delText>下</w:delText>
              </w:r>
            </w:del>
          </w:p>
        </w:tc>
      </w:tr>
      <w:tr w:rsidR="009B2DC6" w:rsidRPr="00433D8E" w:rsidTr="008316CB">
        <w:tc>
          <w:tcPr>
            <w:tcW w:w="816" w:type="dxa"/>
          </w:tcPr>
          <w:p w:rsidR="009B2DC6" w:rsidRDefault="009B2DC6" w:rsidP="008316CB">
            <w:del w:id="388" w:author="user" w:date="2015-10-19T13:08:00Z">
              <w:r w:rsidDel="00B72CA2">
                <w:rPr>
                  <w:rFonts w:hint="eastAsia"/>
                </w:rPr>
                <w:delText>3</w:delText>
              </w:r>
            </w:del>
          </w:p>
        </w:tc>
        <w:tc>
          <w:tcPr>
            <w:tcW w:w="2130" w:type="dxa"/>
          </w:tcPr>
          <w:p w:rsidR="009B2DC6" w:rsidRDefault="009B2DC6" w:rsidP="008316CB">
            <w:del w:id="389" w:author="user" w:date="2015-10-19T13:08:00Z">
              <w:r w:rsidDel="00B72CA2">
                <w:rPr>
                  <w:rFonts w:hint="eastAsia"/>
                </w:rPr>
                <w:delText>启动转换程序</w:delText>
              </w:r>
            </w:del>
          </w:p>
        </w:tc>
        <w:tc>
          <w:tcPr>
            <w:tcW w:w="3445" w:type="dxa"/>
          </w:tcPr>
          <w:p w:rsidR="009B2DC6" w:rsidDel="00B72CA2" w:rsidRDefault="009B2DC6" w:rsidP="008316CB">
            <w:pPr>
              <w:rPr>
                <w:del w:id="390" w:author="user" w:date="2015-10-19T13:08:00Z"/>
              </w:rPr>
            </w:pPr>
            <w:del w:id="391" w:author="user" w:date="2015-10-19T13:08:00Z">
              <w:r w:rsidDel="00B72CA2">
                <w:rPr>
                  <w:rFonts w:hint="eastAsia"/>
                </w:rPr>
                <w:delText>nohup ./sh1transfer &gt;/dev/null 2&gt;&amp;1 &amp;</w:delText>
              </w:r>
            </w:del>
          </w:p>
          <w:p w:rsidR="009B2DC6" w:rsidDel="00B72CA2" w:rsidRDefault="009B2DC6" w:rsidP="008316CB">
            <w:pPr>
              <w:rPr>
                <w:del w:id="392" w:author="user" w:date="2015-10-19T13:08:00Z"/>
              </w:rPr>
            </w:pPr>
            <w:del w:id="393" w:author="user" w:date="2015-10-19T13:08:00Z">
              <w:r w:rsidDel="00B72CA2">
                <w:rPr>
                  <w:rFonts w:hint="eastAsia"/>
                </w:rPr>
                <w:delText>nohup ./shotransfer &gt;/dev/null 2&gt;&amp;1 &amp;</w:delText>
              </w:r>
            </w:del>
          </w:p>
          <w:p w:rsidR="009B2DC6" w:rsidDel="00B72CA2" w:rsidRDefault="009B2DC6" w:rsidP="008316CB">
            <w:pPr>
              <w:rPr>
                <w:del w:id="394" w:author="user" w:date="2015-10-19T13:08:00Z"/>
              </w:rPr>
            </w:pPr>
            <w:del w:id="395" w:author="user" w:date="2015-10-19T13:08:00Z">
              <w:r w:rsidDel="00B72CA2">
                <w:rPr>
                  <w:rFonts w:hint="eastAsia"/>
                </w:rPr>
                <w:delText>nohup ./seus_start.sh &gt;/dev/null 2&gt;&amp;1 &amp;</w:delText>
              </w:r>
            </w:del>
          </w:p>
          <w:p w:rsidR="009B2DC6" w:rsidRDefault="009B2DC6" w:rsidP="008316CB">
            <w:del w:id="396" w:author="user" w:date="2015-10-19T13:08:00Z">
              <w:r w:rsidRPr="00C14048" w:rsidDel="00B72CA2">
                <w:rPr>
                  <w:rFonts w:hint="eastAsia"/>
                </w:rPr>
                <w:delText>nohup ./seus_</w:delText>
              </w:r>
              <w:r w:rsidDel="00B72CA2">
                <w:rPr>
                  <w:rFonts w:hint="eastAsia"/>
                </w:rPr>
                <w:delText>monitor</w:delText>
              </w:r>
              <w:r w:rsidRPr="00C14048" w:rsidDel="00B72CA2">
                <w:rPr>
                  <w:rFonts w:hint="eastAsia"/>
                </w:rPr>
                <w:delText>.sh &gt;/dev/null 2&gt;&amp;1 &amp;</w:delText>
              </w:r>
            </w:del>
          </w:p>
        </w:tc>
        <w:tc>
          <w:tcPr>
            <w:tcW w:w="2131" w:type="dxa"/>
          </w:tcPr>
          <w:p w:rsidR="009B2DC6" w:rsidRDefault="009B2DC6" w:rsidP="008316CB">
            <w:del w:id="397" w:author="user" w:date="2015-10-19T13:08:00Z">
              <w:r w:rsidDel="00B72CA2">
                <w:rPr>
                  <w:rFonts w:hint="eastAsia"/>
                </w:rPr>
                <w:delText>在</w:delText>
              </w:r>
              <w:r w:rsidDel="00B72CA2">
                <w:rPr>
                  <w:rFonts w:hint="eastAsia"/>
                </w:rPr>
                <w:delText>/level2/mqws/bin</w:delText>
              </w:r>
              <w:r w:rsidDel="00B72CA2">
                <w:rPr>
                  <w:rFonts w:hint="eastAsia"/>
                </w:rPr>
                <w:delText>下</w:delText>
              </w:r>
            </w:del>
          </w:p>
        </w:tc>
      </w:tr>
    </w:tbl>
    <w:p w:rsidR="009B2DC6" w:rsidRDefault="009B2DC6" w:rsidP="009B2DC6"/>
    <w:p w:rsidR="009B2DC6" w:rsidRPr="00867753" w:rsidRDefault="009B2DC6" w:rsidP="009B2DC6">
      <w:pPr>
        <w:pStyle w:val="3"/>
        <w:rPr>
          <w:rFonts w:ascii="宋体" w:hAnsi="宋体"/>
          <w:szCs w:val="21"/>
        </w:rPr>
      </w:pPr>
      <w:bookmarkStart w:id="398" w:name="_Toc410822735"/>
      <w:r w:rsidRPr="00867753">
        <w:rPr>
          <w:rFonts w:ascii="宋体" w:hAnsi="宋体" w:hint="eastAsia"/>
          <w:szCs w:val="21"/>
        </w:rPr>
        <w:t>程序更新</w:t>
      </w:r>
      <w:bookmarkEnd w:id="398"/>
    </w:p>
    <w:p w:rsidR="009B2DC6" w:rsidRDefault="009B2DC6" w:rsidP="009B2DC6">
      <w:pPr>
        <w:pStyle w:val="ad"/>
        <w:rPr>
          <w:rFonts w:ascii="宋体" w:hAnsi="宋体"/>
          <w:szCs w:val="21"/>
        </w:rPr>
      </w:pPr>
    </w:p>
    <w:p w:rsidR="009B2DC6" w:rsidRPr="00B03A10" w:rsidRDefault="009B2DC6" w:rsidP="009B2DC6">
      <w:pPr>
        <w:pStyle w:val="ad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9B2DC6" w:rsidRPr="00C046CC" w:rsidRDefault="009B2DC6" w:rsidP="009B2DC6">
      <w:pPr>
        <w:pStyle w:val="1"/>
        <w:spacing w:before="156" w:after="156"/>
      </w:pPr>
      <w:bookmarkStart w:id="399" w:name="_Toc267657803"/>
      <w:bookmarkStart w:id="400" w:name="_Toc328382243"/>
      <w:bookmarkStart w:id="401" w:name="_Toc329185715"/>
      <w:bookmarkStart w:id="402" w:name="_Toc410822737"/>
      <w:r>
        <w:rPr>
          <w:rFonts w:hint="eastAsia"/>
        </w:rPr>
        <w:lastRenderedPageBreak/>
        <w:t>系统操作说明</w:t>
      </w:r>
      <w:bookmarkEnd w:id="399"/>
      <w:bookmarkEnd w:id="400"/>
      <w:bookmarkEnd w:id="401"/>
      <w:bookmarkEnd w:id="402"/>
    </w:p>
    <w:p w:rsidR="009B2DC6" w:rsidRDefault="009B2DC6" w:rsidP="009B2DC6">
      <w:pPr>
        <w:pStyle w:val="2"/>
        <w:spacing w:before="240" w:after="0" w:line="360" w:lineRule="auto"/>
        <w:jc w:val="both"/>
      </w:pPr>
      <w:bookmarkStart w:id="403" w:name="_Toc410822738"/>
      <w:r>
        <w:rPr>
          <w:rFonts w:hint="eastAsia"/>
        </w:rPr>
        <w:t>配置文件说明</w:t>
      </w:r>
      <w:bookmarkEnd w:id="403"/>
    </w:p>
    <w:p w:rsidR="009B2DC6" w:rsidRDefault="009B2DC6" w:rsidP="009B2DC6">
      <w:pPr>
        <w:pStyle w:val="2"/>
        <w:spacing w:before="240" w:after="0" w:line="360" w:lineRule="auto"/>
        <w:jc w:val="both"/>
      </w:pPr>
      <w:bookmarkStart w:id="404" w:name="_Toc384817599"/>
      <w:bookmarkStart w:id="405" w:name="_Toc410822741"/>
      <w:bookmarkEnd w:id="404"/>
      <w:r w:rsidRPr="00710274">
        <w:rPr>
          <w:rFonts w:hint="eastAsia"/>
        </w:rPr>
        <w:t>脚本文件说明</w:t>
      </w:r>
      <w:bookmarkEnd w:id="405"/>
    </w:p>
    <w:p w:rsidR="009B2DC6" w:rsidRPr="00710274" w:rsidRDefault="009B2DC6" w:rsidP="009B2DC6"/>
    <w:p w:rsidR="009B2DC6" w:rsidRDefault="009B2DC6" w:rsidP="009B2DC6">
      <w:pPr>
        <w:pStyle w:val="2"/>
        <w:spacing w:before="240" w:after="0" w:line="360" w:lineRule="auto"/>
        <w:jc w:val="both"/>
      </w:pPr>
      <w:r>
        <w:rPr>
          <w:rFonts w:ascii="宋体" w:hAnsi="宋体"/>
          <w:szCs w:val="21"/>
        </w:rPr>
        <w:br w:type="page"/>
      </w:r>
      <w:bookmarkStart w:id="406" w:name="_Toc410822742"/>
      <w:r>
        <w:rPr>
          <w:rFonts w:hint="eastAsia"/>
        </w:rPr>
        <w:lastRenderedPageBreak/>
        <w:t>故障处理说明</w:t>
      </w:r>
      <w:bookmarkEnd w:id="406"/>
    </w:p>
    <w:p w:rsidR="009B2DC6" w:rsidRDefault="009B2DC6" w:rsidP="009B2DC6"/>
    <w:p w:rsidR="009B2DC6" w:rsidRDefault="009B2DC6" w:rsidP="009B2DC6">
      <w:pPr>
        <w:pStyle w:val="2"/>
        <w:spacing w:before="240" w:after="0" w:line="360" w:lineRule="auto"/>
        <w:jc w:val="both"/>
      </w:pPr>
      <w:r w:rsidRPr="007724CA">
        <w:rPr>
          <w:rFonts w:hint="eastAsia"/>
        </w:rPr>
        <w:t>日常检查点</w:t>
      </w:r>
    </w:p>
    <w:p w:rsidR="009B2DC6" w:rsidRPr="002479B8" w:rsidRDefault="009B2DC6" w:rsidP="002230AC"/>
    <w:p w:rsidR="002276B8" w:rsidRPr="009B2DC6" w:rsidRDefault="002276B8"/>
    <w:sectPr w:rsidR="002276B8" w:rsidRPr="009B2DC6" w:rsidSect="00574DE4">
      <w:headerReference w:type="even" r:id="rId10"/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A9A" w:rsidRDefault="00424A9A" w:rsidP="009B2DC6">
      <w:r>
        <w:separator/>
      </w:r>
    </w:p>
  </w:endnote>
  <w:endnote w:type="continuationSeparator" w:id="0">
    <w:p w:rsidR="00424A9A" w:rsidRDefault="00424A9A" w:rsidP="009B2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000"/>
    </w:tblPr>
    <w:tblGrid>
      <w:gridCol w:w="3945"/>
      <w:gridCol w:w="1036"/>
      <w:gridCol w:w="3541"/>
    </w:tblGrid>
    <w:tr w:rsidR="0049581C">
      <w:trPr>
        <w:cantSplit/>
      </w:trPr>
      <w:tc>
        <w:tcPr>
          <w:tcW w:w="3991" w:type="dxa"/>
        </w:tcPr>
        <w:p w:rsidR="0049581C" w:rsidRDefault="00153359">
          <w:pPr>
            <w:pStyle w:val="a5"/>
          </w:pPr>
          <w:r>
            <w:sym w:font="Symbol" w:char="F0D3"/>
          </w:r>
          <w:r>
            <w:rPr>
              <w:rFonts w:hint="eastAsia"/>
            </w:rPr>
            <w:t>上证所信息网络有限公司</w:t>
          </w:r>
        </w:p>
      </w:tc>
      <w:tc>
        <w:tcPr>
          <w:tcW w:w="1045" w:type="dxa"/>
          <w:vAlign w:val="center"/>
        </w:tcPr>
        <w:p w:rsidR="0049581C" w:rsidRDefault="00153359">
          <w:pPr>
            <w:pStyle w:val="a5"/>
            <w:jc w:val="center"/>
          </w:pPr>
          <w:r>
            <w:rPr>
              <w:rStyle w:val="a7"/>
              <w:rFonts w:hint="eastAsia"/>
            </w:rPr>
            <w:t xml:space="preserve">- </w:t>
          </w:r>
          <w:r w:rsidR="0005077F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 w:rsidR="0005077F">
            <w:rPr>
              <w:rStyle w:val="a7"/>
            </w:rPr>
            <w:fldChar w:fldCharType="separate"/>
          </w:r>
          <w:r w:rsidR="007B5BE8">
            <w:rPr>
              <w:rStyle w:val="a7"/>
              <w:noProof/>
            </w:rPr>
            <w:t>9</w:t>
          </w:r>
          <w:r w:rsidR="0005077F"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 xml:space="preserve"> -</w:t>
          </w:r>
        </w:p>
      </w:tc>
      <w:tc>
        <w:tcPr>
          <w:tcW w:w="3584" w:type="dxa"/>
          <w:vAlign w:val="center"/>
        </w:tcPr>
        <w:p w:rsidR="0049581C" w:rsidRDefault="00424A9A">
          <w:pPr>
            <w:pStyle w:val="a5"/>
            <w:jc w:val="right"/>
          </w:pPr>
        </w:p>
      </w:tc>
    </w:tr>
  </w:tbl>
  <w:p w:rsidR="0049581C" w:rsidRDefault="00424A9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A9A" w:rsidRDefault="00424A9A" w:rsidP="009B2DC6">
      <w:r>
        <w:separator/>
      </w:r>
    </w:p>
  </w:footnote>
  <w:footnote w:type="continuationSeparator" w:id="0">
    <w:p w:rsidR="00424A9A" w:rsidRDefault="00424A9A" w:rsidP="009B2D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81C" w:rsidRDefault="0005077F">
    <w:pPr>
      <w:pStyle w:val="a4"/>
    </w:pPr>
    <w:r>
      <w:rPr>
        <w:rStyle w:val="a7"/>
      </w:rPr>
      <w:fldChar w:fldCharType="begin"/>
    </w:r>
    <w:r w:rsidR="00153359"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53359">
      <w:rPr>
        <w:rStyle w:val="a7"/>
        <w:noProof/>
      </w:rPr>
      <w:t>1</w:t>
    </w:r>
    <w:r>
      <w:rPr>
        <w:rStyle w:val="a7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81C" w:rsidRDefault="00153359" w:rsidP="00624528">
    <w:pPr>
      <w:pStyle w:val="a4"/>
      <w:pBdr>
        <w:bottom w:val="single" w:sz="6" w:space="0" w:color="auto"/>
      </w:pBdr>
      <w:tabs>
        <w:tab w:val="clear" w:pos="4153"/>
        <w:tab w:val="clear" w:pos="8306"/>
        <w:tab w:val="left" w:pos="7905"/>
      </w:tabs>
      <w:jc w:val="right"/>
    </w:pPr>
    <w:r>
      <w:rPr>
        <w:rFonts w:hint="eastAsia"/>
      </w:rPr>
      <w:t>部署手册</w:t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62C698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7A7549"/>
    <w:multiLevelType w:val="hybridMultilevel"/>
    <w:tmpl w:val="71F8B93A"/>
    <w:lvl w:ilvl="0" w:tplc="4BA0A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F3071A"/>
    <w:multiLevelType w:val="hybridMultilevel"/>
    <w:tmpl w:val="35964DB8"/>
    <w:lvl w:ilvl="0" w:tplc="2B1E8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DC5167"/>
    <w:multiLevelType w:val="hybridMultilevel"/>
    <w:tmpl w:val="6B74B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D9433C"/>
    <w:multiLevelType w:val="hybridMultilevel"/>
    <w:tmpl w:val="71F8B93A"/>
    <w:lvl w:ilvl="0" w:tplc="4BA0A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5345B6"/>
    <w:multiLevelType w:val="hybridMultilevel"/>
    <w:tmpl w:val="021E7574"/>
    <w:lvl w:ilvl="0" w:tplc="0EE2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557AE"/>
    <w:multiLevelType w:val="hybridMultilevel"/>
    <w:tmpl w:val="A58C8196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053D0C"/>
    <w:multiLevelType w:val="hybridMultilevel"/>
    <w:tmpl w:val="03C05988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F867E5"/>
    <w:multiLevelType w:val="hybridMultilevel"/>
    <w:tmpl w:val="A56CAC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3177EF"/>
    <w:multiLevelType w:val="hybridMultilevel"/>
    <w:tmpl w:val="BCDCC29E"/>
    <w:lvl w:ilvl="0" w:tplc="6038C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9A4064"/>
    <w:multiLevelType w:val="hybridMultilevel"/>
    <w:tmpl w:val="6144CA44"/>
    <w:lvl w:ilvl="0" w:tplc="3C945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F2F17"/>
    <w:multiLevelType w:val="hybridMultilevel"/>
    <w:tmpl w:val="FFE4992C"/>
    <w:lvl w:ilvl="0" w:tplc="7D8A7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9F4985E" w:tentative="1">
      <w:start w:val="1"/>
      <w:numFmt w:val="lowerLetter"/>
      <w:lvlText w:val="%2)"/>
      <w:lvlJc w:val="left"/>
      <w:pPr>
        <w:ind w:left="1260" w:hanging="420"/>
      </w:pPr>
    </w:lvl>
    <w:lvl w:ilvl="2" w:tplc="E8C8BFB8" w:tentative="1">
      <w:start w:val="1"/>
      <w:numFmt w:val="lowerRoman"/>
      <w:lvlText w:val="%3."/>
      <w:lvlJc w:val="right"/>
      <w:pPr>
        <w:ind w:left="1680" w:hanging="420"/>
      </w:pPr>
    </w:lvl>
    <w:lvl w:ilvl="3" w:tplc="9490F338" w:tentative="1">
      <w:start w:val="1"/>
      <w:numFmt w:val="decimal"/>
      <w:lvlText w:val="%4."/>
      <w:lvlJc w:val="left"/>
      <w:pPr>
        <w:ind w:left="2100" w:hanging="420"/>
      </w:pPr>
    </w:lvl>
    <w:lvl w:ilvl="4" w:tplc="6AE8BFBC" w:tentative="1">
      <w:start w:val="1"/>
      <w:numFmt w:val="lowerLetter"/>
      <w:lvlText w:val="%5)"/>
      <w:lvlJc w:val="left"/>
      <w:pPr>
        <w:ind w:left="2520" w:hanging="420"/>
      </w:pPr>
    </w:lvl>
    <w:lvl w:ilvl="5" w:tplc="224284D2" w:tentative="1">
      <w:start w:val="1"/>
      <w:numFmt w:val="lowerRoman"/>
      <w:lvlText w:val="%6."/>
      <w:lvlJc w:val="right"/>
      <w:pPr>
        <w:ind w:left="2940" w:hanging="420"/>
      </w:pPr>
    </w:lvl>
    <w:lvl w:ilvl="6" w:tplc="FCFA86F2" w:tentative="1">
      <w:start w:val="1"/>
      <w:numFmt w:val="decimal"/>
      <w:lvlText w:val="%7."/>
      <w:lvlJc w:val="left"/>
      <w:pPr>
        <w:ind w:left="3360" w:hanging="420"/>
      </w:pPr>
    </w:lvl>
    <w:lvl w:ilvl="7" w:tplc="66B0D8D2" w:tentative="1">
      <w:start w:val="1"/>
      <w:numFmt w:val="lowerLetter"/>
      <w:lvlText w:val="%8)"/>
      <w:lvlJc w:val="left"/>
      <w:pPr>
        <w:ind w:left="3780" w:hanging="420"/>
      </w:pPr>
    </w:lvl>
    <w:lvl w:ilvl="8" w:tplc="726ADEE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333A11"/>
    <w:multiLevelType w:val="hybridMultilevel"/>
    <w:tmpl w:val="A56CAC7A"/>
    <w:lvl w:ilvl="0" w:tplc="7BA0263E">
      <w:start w:val="1"/>
      <w:numFmt w:val="decimal"/>
      <w:lvlText w:val="%1."/>
      <w:lvlJc w:val="left"/>
      <w:pPr>
        <w:ind w:left="420" w:hanging="420"/>
      </w:pPr>
    </w:lvl>
    <w:lvl w:ilvl="1" w:tplc="92066398" w:tentative="1">
      <w:start w:val="1"/>
      <w:numFmt w:val="lowerLetter"/>
      <w:lvlText w:val="%2)"/>
      <w:lvlJc w:val="left"/>
      <w:pPr>
        <w:ind w:left="840" w:hanging="420"/>
      </w:pPr>
    </w:lvl>
    <w:lvl w:ilvl="2" w:tplc="29CA8A94" w:tentative="1">
      <w:start w:val="1"/>
      <w:numFmt w:val="lowerRoman"/>
      <w:lvlText w:val="%3."/>
      <w:lvlJc w:val="right"/>
      <w:pPr>
        <w:ind w:left="1260" w:hanging="420"/>
      </w:pPr>
    </w:lvl>
    <w:lvl w:ilvl="3" w:tplc="EBD01968" w:tentative="1">
      <w:start w:val="1"/>
      <w:numFmt w:val="decimal"/>
      <w:lvlText w:val="%4."/>
      <w:lvlJc w:val="left"/>
      <w:pPr>
        <w:ind w:left="1680" w:hanging="420"/>
      </w:pPr>
    </w:lvl>
    <w:lvl w:ilvl="4" w:tplc="F26A9370" w:tentative="1">
      <w:start w:val="1"/>
      <w:numFmt w:val="lowerLetter"/>
      <w:lvlText w:val="%5)"/>
      <w:lvlJc w:val="left"/>
      <w:pPr>
        <w:ind w:left="2100" w:hanging="420"/>
      </w:pPr>
    </w:lvl>
    <w:lvl w:ilvl="5" w:tplc="B04E149C" w:tentative="1">
      <w:start w:val="1"/>
      <w:numFmt w:val="lowerRoman"/>
      <w:lvlText w:val="%6."/>
      <w:lvlJc w:val="right"/>
      <w:pPr>
        <w:ind w:left="2520" w:hanging="420"/>
      </w:pPr>
    </w:lvl>
    <w:lvl w:ilvl="6" w:tplc="E7E249C8" w:tentative="1">
      <w:start w:val="1"/>
      <w:numFmt w:val="decimal"/>
      <w:lvlText w:val="%7."/>
      <w:lvlJc w:val="left"/>
      <w:pPr>
        <w:ind w:left="2940" w:hanging="420"/>
      </w:pPr>
    </w:lvl>
    <w:lvl w:ilvl="7" w:tplc="FDC888A0" w:tentative="1">
      <w:start w:val="1"/>
      <w:numFmt w:val="lowerLetter"/>
      <w:lvlText w:val="%8)"/>
      <w:lvlJc w:val="left"/>
      <w:pPr>
        <w:ind w:left="3360" w:hanging="420"/>
      </w:pPr>
    </w:lvl>
    <w:lvl w:ilvl="8" w:tplc="F982A0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47F05"/>
    <w:multiLevelType w:val="hybridMultilevel"/>
    <w:tmpl w:val="32FE9126"/>
    <w:lvl w:ilvl="0" w:tplc="214A89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8B0761B"/>
    <w:multiLevelType w:val="hybridMultilevel"/>
    <w:tmpl w:val="A56CAC7A"/>
    <w:lvl w:ilvl="0" w:tplc="7BA0263E">
      <w:start w:val="1"/>
      <w:numFmt w:val="decimal"/>
      <w:lvlText w:val="%1."/>
      <w:lvlJc w:val="left"/>
      <w:pPr>
        <w:ind w:left="420" w:hanging="420"/>
      </w:pPr>
    </w:lvl>
    <w:lvl w:ilvl="1" w:tplc="92066398" w:tentative="1">
      <w:start w:val="1"/>
      <w:numFmt w:val="lowerLetter"/>
      <w:lvlText w:val="%2)"/>
      <w:lvlJc w:val="left"/>
      <w:pPr>
        <w:ind w:left="840" w:hanging="420"/>
      </w:pPr>
    </w:lvl>
    <w:lvl w:ilvl="2" w:tplc="29CA8A94" w:tentative="1">
      <w:start w:val="1"/>
      <w:numFmt w:val="lowerRoman"/>
      <w:lvlText w:val="%3."/>
      <w:lvlJc w:val="right"/>
      <w:pPr>
        <w:ind w:left="1260" w:hanging="420"/>
      </w:pPr>
    </w:lvl>
    <w:lvl w:ilvl="3" w:tplc="EBD01968" w:tentative="1">
      <w:start w:val="1"/>
      <w:numFmt w:val="decimal"/>
      <w:lvlText w:val="%4."/>
      <w:lvlJc w:val="left"/>
      <w:pPr>
        <w:ind w:left="1680" w:hanging="420"/>
      </w:pPr>
    </w:lvl>
    <w:lvl w:ilvl="4" w:tplc="F26A9370" w:tentative="1">
      <w:start w:val="1"/>
      <w:numFmt w:val="lowerLetter"/>
      <w:lvlText w:val="%5)"/>
      <w:lvlJc w:val="left"/>
      <w:pPr>
        <w:ind w:left="2100" w:hanging="420"/>
      </w:pPr>
    </w:lvl>
    <w:lvl w:ilvl="5" w:tplc="B04E149C" w:tentative="1">
      <w:start w:val="1"/>
      <w:numFmt w:val="lowerRoman"/>
      <w:lvlText w:val="%6."/>
      <w:lvlJc w:val="right"/>
      <w:pPr>
        <w:ind w:left="2520" w:hanging="420"/>
      </w:pPr>
    </w:lvl>
    <w:lvl w:ilvl="6" w:tplc="E7E249C8" w:tentative="1">
      <w:start w:val="1"/>
      <w:numFmt w:val="decimal"/>
      <w:lvlText w:val="%7."/>
      <w:lvlJc w:val="left"/>
      <w:pPr>
        <w:ind w:left="2940" w:hanging="420"/>
      </w:pPr>
    </w:lvl>
    <w:lvl w:ilvl="7" w:tplc="FDC888A0" w:tentative="1">
      <w:start w:val="1"/>
      <w:numFmt w:val="lowerLetter"/>
      <w:lvlText w:val="%8)"/>
      <w:lvlJc w:val="left"/>
      <w:pPr>
        <w:ind w:left="3360" w:hanging="420"/>
      </w:pPr>
    </w:lvl>
    <w:lvl w:ilvl="8" w:tplc="F982A0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345FD2"/>
    <w:multiLevelType w:val="multilevel"/>
    <w:tmpl w:val="20F6BF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1BD3A62"/>
    <w:multiLevelType w:val="hybridMultilevel"/>
    <w:tmpl w:val="A56CAC7A"/>
    <w:lvl w:ilvl="0" w:tplc="7BA0263E">
      <w:start w:val="1"/>
      <w:numFmt w:val="decimal"/>
      <w:lvlText w:val="%1."/>
      <w:lvlJc w:val="left"/>
      <w:pPr>
        <w:ind w:left="420" w:hanging="420"/>
      </w:pPr>
    </w:lvl>
    <w:lvl w:ilvl="1" w:tplc="92066398" w:tentative="1">
      <w:start w:val="1"/>
      <w:numFmt w:val="lowerLetter"/>
      <w:lvlText w:val="%2)"/>
      <w:lvlJc w:val="left"/>
      <w:pPr>
        <w:ind w:left="840" w:hanging="420"/>
      </w:pPr>
    </w:lvl>
    <w:lvl w:ilvl="2" w:tplc="29CA8A94" w:tentative="1">
      <w:start w:val="1"/>
      <w:numFmt w:val="lowerRoman"/>
      <w:lvlText w:val="%3."/>
      <w:lvlJc w:val="right"/>
      <w:pPr>
        <w:ind w:left="1260" w:hanging="420"/>
      </w:pPr>
    </w:lvl>
    <w:lvl w:ilvl="3" w:tplc="EBD01968" w:tentative="1">
      <w:start w:val="1"/>
      <w:numFmt w:val="decimal"/>
      <w:lvlText w:val="%4."/>
      <w:lvlJc w:val="left"/>
      <w:pPr>
        <w:ind w:left="1680" w:hanging="420"/>
      </w:pPr>
    </w:lvl>
    <w:lvl w:ilvl="4" w:tplc="F26A9370" w:tentative="1">
      <w:start w:val="1"/>
      <w:numFmt w:val="lowerLetter"/>
      <w:lvlText w:val="%5)"/>
      <w:lvlJc w:val="left"/>
      <w:pPr>
        <w:ind w:left="2100" w:hanging="420"/>
      </w:pPr>
    </w:lvl>
    <w:lvl w:ilvl="5" w:tplc="B04E149C" w:tentative="1">
      <w:start w:val="1"/>
      <w:numFmt w:val="lowerRoman"/>
      <w:lvlText w:val="%6."/>
      <w:lvlJc w:val="right"/>
      <w:pPr>
        <w:ind w:left="2520" w:hanging="420"/>
      </w:pPr>
    </w:lvl>
    <w:lvl w:ilvl="6" w:tplc="E7E249C8" w:tentative="1">
      <w:start w:val="1"/>
      <w:numFmt w:val="decimal"/>
      <w:lvlText w:val="%7."/>
      <w:lvlJc w:val="left"/>
      <w:pPr>
        <w:ind w:left="2940" w:hanging="420"/>
      </w:pPr>
    </w:lvl>
    <w:lvl w:ilvl="7" w:tplc="FDC888A0" w:tentative="1">
      <w:start w:val="1"/>
      <w:numFmt w:val="lowerLetter"/>
      <w:lvlText w:val="%8)"/>
      <w:lvlJc w:val="left"/>
      <w:pPr>
        <w:ind w:left="3360" w:hanging="420"/>
      </w:pPr>
    </w:lvl>
    <w:lvl w:ilvl="8" w:tplc="F982A0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A44C7B"/>
    <w:multiLevelType w:val="hybridMultilevel"/>
    <w:tmpl w:val="A56CAC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8"/>
  </w:num>
  <w:num w:numId="5">
    <w:abstractNumId w:val="18"/>
  </w:num>
  <w:num w:numId="6">
    <w:abstractNumId w:val="9"/>
  </w:num>
  <w:num w:numId="7">
    <w:abstractNumId w:val="15"/>
  </w:num>
  <w:num w:numId="8">
    <w:abstractNumId w:val="17"/>
  </w:num>
  <w:num w:numId="9">
    <w:abstractNumId w:val="4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0"/>
  </w:num>
  <w:num w:numId="16">
    <w:abstractNumId w:val="12"/>
  </w:num>
  <w:num w:numId="17">
    <w:abstractNumId w:val="6"/>
  </w:num>
  <w:num w:numId="18">
    <w:abstractNumId w:val="3"/>
  </w:num>
  <w:num w:numId="19">
    <w:abstractNumId w:val="14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DC6"/>
    <w:rsid w:val="0005077F"/>
    <w:rsid w:val="00153359"/>
    <w:rsid w:val="002230AC"/>
    <w:rsid w:val="002276B8"/>
    <w:rsid w:val="00424A9A"/>
    <w:rsid w:val="004D10C8"/>
    <w:rsid w:val="004F5A54"/>
    <w:rsid w:val="00557561"/>
    <w:rsid w:val="00567908"/>
    <w:rsid w:val="007B5BE8"/>
    <w:rsid w:val="008B0B04"/>
    <w:rsid w:val="008C2EC9"/>
    <w:rsid w:val="00990088"/>
    <w:rsid w:val="009B2DC6"/>
    <w:rsid w:val="00AA4AD9"/>
    <w:rsid w:val="00B72CA2"/>
    <w:rsid w:val="00CF5DDA"/>
    <w:rsid w:val="00D6751A"/>
    <w:rsid w:val="00DC066A"/>
    <w:rsid w:val="00EA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2D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9B2DC6"/>
    <w:pPr>
      <w:keepNext/>
      <w:numPr>
        <w:numId w:val="1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文件标题2 Char,第一章 标题 2,Heading 2 Hidden,Heading 2 CCBS,H2,PIM2,Titre3,HD2,sect 1.2,H21,sect 1.21,H22,sect 1.22,H211,sect 1.211,H23,sect 1.23,H212,sect 1.212,DO,ISO1,Underrubrik1,prop2,L2,l"/>
    <w:basedOn w:val="a0"/>
    <w:next w:val="a0"/>
    <w:link w:val="2Char"/>
    <w:qFormat/>
    <w:rsid w:val="009B2DC6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,sect1.2.3,h3,H3,level_3,PIM 3,Level 3 Head,Heading 3 - old,sect1.2.31,sect1.2.32,sect1.2.311,sect1.2.33,sect1.2.312,Bold Head,bh,BOD 0,3rd level,3,Head 3,二级节名,heading 3TOC,heading 3,l3,PRTM Heading 3,CT,Heading 2.3,1.2.3.,Titles,prop"/>
    <w:basedOn w:val="a0"/>
    <w:next w:val="a0"/>
    <w:link w:val="3Char"/>
    <w:qFormat/>
    <w:rsid w:val="009B2DC6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color w:val="000000"/>
      <w:szCs w:val="32"/>
    </w:rPr>
  </w:style>
  <w:style w:type="paragraph" w:styleId="4">
    <w:name w:val="heading 4"/>
    <w:aliases w:val="Chapter X.X.X.X.,bullet,bl,bb,PIM 4,H4,h4,L4,4th level,4,sect 1.2.3.4,heading 4,Ref Heading 1,rh1,Heading sql,4heading,sect 1.2.3.41,Ref Heading 11,rh11,sect 1.2.3.42,Ref Heading 12,rh12,sect 1.2.3.411,Ref Heading 111,rh111,sect 1.2.3.43,rh13,h4 Ch"/>
    <w:basedOn w:val="a0"/>
    <w:next w:val="a0"/>
    <w:link w:val="4Char"/>
    <w:qFormat/>
    <w:rsid w:val="009B2DC6"/>
    <w:pPr>
      <w:keepNext/>
      <w:numPr>
        <w:ilvl w:val="3"/>
        <w:numId w:val="1"/>
      </w:numPr>
      <w:jc w:val="left"/>
      <w:outlineLvl w:val="3"/>
    </w:pPr>
    <w:rPr>
      <w:b/>
      <w:iCs/>
    </w:rPr>
  </w:style>
  <w:style w:type="paragraph" w:styleId="5">
    <w:name w:val="heading 5"/>
    <w:basedOn w:val="a0"/>
    <w:next w:val="a0"/>
    <w:link w:val="5Char"/>
    <w:qFormat/>
    <w:rsid w:val="009B2DC6"/>
    <w:pPr>
      <w:keepNext/>
      <w:numPr>
        <w:ilvl w:val="4"/>
        <w:numId w:val="1"/>
      </w:numPr>
      <w:outlineLvl w:val="4"/>
    </w:pPr>
    <w:rPr>
      <w:i/>
      <w:sz w:val="22"/>
    </w:rPr>
  </w:style>
  <w:style w:type="paragraph" w:styleId="6">
    <w:name w:val="heading 6"/>
    <w:basedOn w:val="a0"/>
    <w:next w:val="a0"/>
    <w:link w:val="6Char"/>
    <w:qFormat/>
    <w:rsid w:val="009B2DC6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rsid w:val="009B2DC6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0"/>
    <w:next w:val="a0"/>
    <w:link w:val="8Char"/>
    <w:qFormat/>
    <w:rsid w:val="009B2DC6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0"/>
    <w:next w:val="a0"/>
    <w:link w:val="9Char"/>
    <w:qFormat/>
    <w:rsid w:val="009B2DC6"/>
    <w:pPr>
      <w:keepNext/>
      <w:numPr>
        <w:ilvl w:val="8"/>
        <w:numId w:val="1"/>
      </w:numPr>
      <w:outlineLvl w:val="8"/>
    </w:pPr>
    <w:rPr>
      <w:rFonts w:ascii="宋体" w:hAnsi="宋体"/>
      <w:bCs/>
      <w:i/>
      <w:iCs/>
      <w:color w:val="80808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9B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B2DC6"/>
    <w:rPr>
      <w:sz w:val="18"/>
      <w:szCs w:val="18"/>
    </w:rPr>
  </w:style>
  <w:style w:type="paragraph" w:styleId="a5">
    <w:name w:val="footer"/>
    <w:basedOn w:val="a0"/>
    <w:link w:val="Char0"/>
    <w:unhideWhenUsed/>
    <w:rsid w:val="009B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B2DC6"/>
    <w:rPr>
      <w:sz w:val="18"/>
      <w:szCs w:val="18"/>
    </w:rPr>
  </w:style>
  <w:style w:type="character" w:customStyle="1" w:styleId="1Char">
    <w:name w:val="标题 1 Char"/>
    <w:basedOn w:val="a1"/>
    <w:link w:val="1"/>
    <w:rsid w:val="009B2DC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文件标题2 Char Char,第一章 标题 2 Char,Heading 2 Hidden Char,Heading 2 CCBS Char,H2 Char,PIM2 Char,Titre3 Char,HD2 Char,sect 1.2 Char,H21 Char,H22 Char"/>
    <w:basedOn w:val="a1"/>
    <w:link w:val="2"/>
    <w:rsid w:val="009B2DC6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Chapter X.X.X. Char,sect1.2.3 Char,h3 Char,H3 Char,level_3 Char,PIM 3 Char,Level 3 Head Char,Heading 3 - old Char,sect1.2.31 Char,sect1.2.32 Char,sect1.2.311 Char,sect1.2.33 Char,sect1.2.312 Char,Bold Head Char,bh Char,BOD 0 Char,3 Char"/>
    <w:basedOn w:val="a1"/>
    <w:link w:val="3"/>
    <w:rsid w:val="009B2DC6"/>
    <w:rPr>
      <w:rFonts w:ascii="Times New Roman" w:eastAsia="宋体" w:hAnsi="Times New Roman" w:cs="Times New Roman"/>
      <w:b/>
      <w:bCs/>
      <w:color w:val="000000"/>
      <w:szCs w:val="32"/>
    </w:rPr>
  </w:style>
  <w:style w:type="character" w:customStyle="1" w:styleId="4Char">
    <w:name w:val="标题 4 Char"/>
    <w:aliases w:val="Chapter X.X.X.X. Char,bullet Char,bl Char,bb Char,PIM 4 Char,H4 Char,h4 Char,L4 Char,4th level Char,4 Char,sect 1.2.3.4 Char,heading 4 Char,Ref Heading 1 Char,rh1 Char,Heading sql Char,4heading Char,sect 1.2.3.41 Char,Ref Heading 11 Char"/>
    <w:basedOn w:val="a1"/>
    <w:link w:val="4"/>
    <w:rsid w:val="009B2DC6"/>
    <w:rPr>
      <w:rFonts w:ascii="Times New Roman" w:eastAsia="宋体" w:hAnsi="Times New Roman" w:cs="Times New Roman"/>
      <w:b/>
      <w:iCs/>
      <w:szCs w:val="24"/>
    </w:rPr>
  </w:style>
  <w:style w:type="character" w:customStyle="1" w:styleId="5Char">
    <w:name w:val="标题 5 Char"/>
    <w:basedOn w:val="a1"/>
    <w:link w:val="5"/>
    <w:rsid w:val="009B2DC6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1"/>
    <w:link w:val="6"/>
    <w:rsid w:val="009B2DC6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1"/>
    <w:link w:val="7"/>
    <w:rsid w:val="009B2DC6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1"/>
    <w:link w:val="8"/>
    <w:rsid w:val="009B2DC6"/>
    <w:rPr>
      <w:rFonts w:ascii="Times New Roman" w:eastAsia="宋体" w:hAnsi="Times New Roman" w:cs="Times New Roman"/>
      <w:i/>
      <w:iCs/>
      <w:szCs w:val="24"/>
    </w:rPr>
  </w:style>
  <w:style w:type="character" w:customStyle="1" w:styleId="9Char">
    <w:name w:val="标题 9 Char"/>
    <w:basedOn w:val="a1"/>
    <w:link w:val="9"/>
    <w:rsid w:val="009B2DC6"/>
    <w:rPr>
      <w:rFonts w:ascii="宋体" w:eastAsia="宋体" w:hAnsi="宋体" w:cs="Times New Roman"/>
      <w:bCs/>
      <w:i/>
      <w:iCs/>
      <w:color w:val="808080"/>
      <w:sz w:val="18"/>
      <w:szCs w:val="24"/>
    </w:rPr>
  </w:style>
  <w:style w:type="paragraph" w:customStyle="1" w:styleId="Char1CharCharChar">
    <w:name w:val="Char1 Char Char Char"/>
    <w:basedOn w:val="a0"/>
    <w:rsid w:val="009B2DC6"/>
    <w:pPr>
      <w:widowControl/>
      <w:pBdr>
        <w:bottom w:val="single" w:sz="6" w:space="1" w:color="auto"/>
      </w:pBd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character" w:styleId="a6">
    <w:name w:val="Hyperlink"/>
    <w:uiPriority w:val="99"/>
    <w:rsid w:val="009B2DC6"/>
    <w:rPr>
      <w:color w:val="0000FF"/>
      <w:u w:val="single"/>
    </w:rPr>
  </w:style>
  <w:style w:type="character" w:styleId="a7">
    <w:name w:val="page number"/>
    <w:basedOn w:val="a1"/>
    <w:rsid w:val="009B2DC6"/>
  </w:style>
  <w:style w:type="paragraph" w:styleId="10">
    <w:name w:val="toc 1"/>
    <w:basedOn w:val="a0"/>
    <w:next w:val="a0"/>
    <w:autoRedefine/>
    <w:uiPriority w:val="39"/>
    <w:rsid w:val="009B2DC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0"/>
    <w:next w:val="a0"/>
    <w:autoRedefine/>
    <w:uiPriority w:val="39"/>
    <w:rsid w:val="009B2DC6"/>
    <w:pPr>
      <w:tabs>
        <w:tab w:val="left" w:pos="840"/>
        <w:tab w:val="right" w:leader="dot" w:pos="8494"/>
      </w:tabs>
      <w:ind w:left="210"/>
      <w:jc w:val="left"/>
    </w:pPr>
    <w:rPr>
      <w:rFonts w:cs="Arial"/>
      <w:noProof/>
    </w:rPr>
  </w:style>
  <w:style w:type="paragraph" w:styleId="30">
    <w:name w:val="toc 3"/>
    <w:basedOn w:val="a0"/>
    <w:next w:val="a0"/>
    <w:autoRedefine/>
    <w:uiPriority w:val="39"/>
    <w:rsid w:val="009B2DC6"/>
    <w:pPr>
      <w:ind w:left="420"/>
      <w:jc w:val="left"/>
    </w:pPr>
    <w:rPr>
      <w:i/>
      <w:iCs/>
    </w:rPr>
  </w:style>
  <w:style w:type="paragraph" w:styleId="a8">
    <w:name w:val="Body Text Indent"/>
    <w:basedOn w:val="a0"/>
    <w:link w:val="Char1"/>
    <w:rsid w:val="009B2DC6"/>
    <w:pPr>
      <w:tabs>
        <w:tab w:val="left" w:pos="3346"/>
      </w:tabs>
      <w:ind w:firstLine="495"/>
    </w:pPr>
    <w:rPr>
      <w:i/>
      <w:iCs/>
    </w:rPr>
  </w:style>
  <w:style w:type="character" w:customStyle="1" w:styleId="Char1">
    <w:name w:val="正文文本缩进 Char"/>
    <w:basedOn w:val="a1"/>
    <w:link w:val="a8"/>
    <w:rsid w:val="009B2DC6"/>
    <w:rPr>
      <w:rFonts w:ascii="Times New Roman" w:eastAsia="宋体" w:hAnsi="Times New Roman" w:cs="Times New Roman"/>
      <w:i/>
      <w:iCs/>
      <w:szCs w:val="24"/>
    </w:rPr>
  </w:style>
  <w:style w:type="paragraph" w:styleId="21">
    <w:name w:val="Body Text Indent 2"/>
    <w:basedOn w:val="a0"/>
    <w:link w:val="2Char0"/>
    <w:rsid w:val="009B2DC6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Char0">
    <w:name w:val="正文文本缩进 2 Char"/>
    <w:basedOn w:val="a1"/>
    <w:link w:val="21"/>
    <w:rsid w:val="009B2DC6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9B2DC6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9"/>
    <w:rsid w:val="009B2DC6"/>
    <w:pPr>
      <w:spacing w:before="120" w:after="120"/>
      <w:jc w:val="center"/>
    </w:pPr>
    <w:rPr>
      <w:rFonts w:ascii="Book Antiqua" w:hAnsi="Book Antiqua"/>
      <w:b/>
    </w:rPr>
  </w:style>
  <w:style w:type="paragraph" w:styleId="a9">
    <w:name w:val="Title"/>
    <w:basedOn w:val="a0"/>
    <w:link w:val="Char2"/>
    <w:qFormat/>
    <w:rsid w:val="009B2DC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1"/>
    <w:link w:val="a9"/>
    <w:rsid w:val="009B2DC6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0"/>
    <w:next w:val="a0"/>
    <w:rsid w:val="009B2DC6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styleId="aa">
    <w:name w:val="FollowedHyperlink"/>
    <w:rsid w:val="009B2DC6"/>
    <w:rPr>
      <w:color w:val="800080"/>
      <w:u w:val="single"/>
    </w:rPr>
  </w:style>
  <w:style w:type="paragraph" w:styleId="31">
    <w:name w:val="Body Text Indent 3"/>
    <w:basedOn w:val="a0"/>
    <w:link w:val="3Char0"/>
    <w:rsid w:val="009B2DC6"/>
    <w:pPr>
      <w:ind w:firstLine="420"/>
    </w:pPr>
    <w:rPr>
      <w:i/>
      <w:iCs/>
      <w:sz w:val="18"/>
    </w:rPr>
  </w:style>
  <w:style w:type="character" w:customStyle="1" w:styleId="3Char0">
    <w:name w:val="正文文本缩进 3 Char"/>
    <w:basedOn w:val="a1"/>
    <w:link w:val="31"/>
    <w:rsid w:val="009B2DC6"/>
    <w:rPr>
      <w:rFonts w:ascii="Times New Roman" w:eastAsia="宋体" w:hAnsi="Times New Roman" w:cs="Times New Roman"/>
      <w:i/>
      <w:iCs/>
      <w:sz w:val="18"/>
      <w:szCs w:val="24"/>
    </w:rPr>
  </w:style>
  <w:style w:type="paragraph" w:styleId="ab">
    <w:name w:val="Body Text"/>
    <w:basedOn w:val="a0"/>
    <w:link w:val="Char3"/>
    <w:rsid w:val="009B2DC6"/>
    <w:rPr>
      <w:i/>
      <w:iCs/>
      <w:sz w:val="18"/>
    </w:rPr>
  </w:style>
  <w:style w:type="character" w:customStyle="1" w:styleId="Char3">
    <w:name w:val="正文文本 Char"/>
    <w:basedOn w:val="a1"/>
    <w:link w:val="ab"/>
    <w:rsid w:val="009B2DC6"/>
    <w:rPr>
      <w:rFonts w:ascii="Times New Roman" w:eastAsia="宋体" w:hAnsi="Times New Roman" w:cs="Times New Roman"/>
      <w:i/>
      <w:iCs/>
      <w:sz w:val="18"/>
      <w:szCs w:val="24"/>
    </w:rPr>
  </w:style>
  <w:style w:type="paragraph" w:styleId="22">
    <w:name w:val="Body Text 2"/>
    <w:basedOn w:val="a0"/>
    <w:link w:val="2Char1"/>
    <w:rsid w:val="009B2DC6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1"/>
    <w:link w:val="22"/>
    <w:rsid w:val="009B2DC6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0"/>
    <w:link w:val="3Char1"/>
    <w:rsid w:val="009B2DC6"/>
    <w:rPr>
      <w:i/>
      <w:iCs/>
    </w:rPr>
  </w:style>
  <w:style w:type="character" w:customStyle="1" w:styleId="3Char1">
    <w:name w:val="正文文本 3 Char"/>
    <w:basedOn w:val="a1"/>
    <w:link w:val="32"/>
    <w:rsid w:val="009B2DC6"/>
    <w:rPr>
      <w:rFonts w:ascii="Times New Roman" w:eastAsia="宋体" w:hAnsi="Times New Roman" w:cs="Times New Roman"/>
      <w:i/>
      <w:iCs/>
      <w:szCs w:val="24"/>
    </w:rPr>
  </w:style>
  <w:style w:type="character" w:customStyle="1" w:styleId="smallfont1">
    <w:name w:val="smallfont1"/>
    <w:rsid w:val="009B2DC6"/>
    <w:rPr>
      <w:spacing w:val="280"/>
      <w:sz w:val="18"/>
      <w:szCs w:val="18"/>
    </w:rPr>
  </w:style>
  <w:style w:type="paragraph" w:styleId="ac">
    <w:name w:val="List"/>
    <w:basedOn w:val="a0"/>
    <w:rsid w:val="009B2DC6"/>
    <w:pPr>
      <w:widowControl/>
      <w:tabs>
        <w:tab w:val="left" w:pos="180"/>
        <w:tab w:val="left" w:pos="540"/>
      </w:tabs>
      <w:ind w:left="720" w:hanging="360"/>
      <w:jc w:val="left"/>
    </w:pPr>
    <w:rPr>
      <w:color w:val="000000"/>
      <w:kern w:val="0"/>
      <w:sz w:val="20"/>
      <w:szCs w:val="20"/>
    </w:rPr>
  </w:style>
  <w:style w:type="paragraph" w:styleId="ad">
    <w:name w:val="Normal Indent"/>
    <w:aliases w:val="表正文,正文非缩进,特点,ALT+Z,正文缩进William,水上软件,段1,正文双线,正文（图说明文字居中）,正文不缩进,特点 Char,上海中望标准正文（首行缩进两字）,四号,标题4,正文缩进1,正文缩进 Char,bt,正文（首行缩进两字）,缩进,body text,Body Text(ch),样式3,图形文字,图形文字1,图形文字2,图形文字3,图形文字4,图形文字11,图形文字21,图形文字5,图形文字12,图形文字22,图形文字6,图形文字7,图形文字13,图形文字23"/>
    <w:basedOn w:val="a0"/>
    <w:link w:val="Char10"/>
    <w:rsid w:val="009B2DC6"/>
    <w:pPr>
      <w:ind w:firstLineChars="200" w:firstLine="420"/>
      <w:jc w:val="left"/>
    </w:pPr>
  </w:style>
  <w:style w:type="table" w:styleId="ae">
    <w:name w:val="Table Grid"/>
    <w:basedOn w:val="a2"/>
    <w:rsid w:val="009B2D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rsid w:val="009B2DC6"/>
    <w:pPr>
      <w:numPr>
        <w:numId w:val="2"/>
      </w:numPr>
    </w:pPr>
  </w:style>
  <w:style w:type="paragraph" w:customStyle="1" w:styleId="table">
    <w:name w:val="table"/>
    <w:basedOn w:val="a0"/>
    <w:rsid w:val="009B2DC6"/>
    <w:pPr>
      <w:widowControl/>
      <w:spacing w:after="120"/>
      <w:ind w:left="-18"/>
    </w:pPr>
    <w:rPr>
      <w:rFonts w:eastAsia="PMingLiU"/>
      <w:kern w:val="0"/>
      <w:sz w:val="20"/>
      <w:szCs w:val="20"/>
    </w:rPr>
  </w:style>
  <w:style w:type="paragraph" w:styleId="af">
    <w:name w:val="Body Text First Indent"/>
    <w:basedOn w:val="ab"/>
    <w:link w:val="Char4"/>
    <w:rsid w:val="009B2DC6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4">
    <w:name w:val="正文首行缩进 Char"/>
    <w:basedOn w:val="Char3"/>
    <w:link w:val="af"/>
    <w:rsid w:val="009B2DC6"/>
  </w:style>
  <w:style w:type="paragraph" w:customStyle="1" w:styleId="FrontpageTitle">
    <w:name w:val="Frontpage Title"/>
    <w:basedOn w:val="a0"/>
    <w:rsid w:val="009B2DC6"/>
    <w:pPr>
      <w:widowControl/>
      <w:jc w:val="center"/>
    </w:pPr>
    <w:rPr>
      <w:rFonts w:eastAsia="PMingLiU"/>
      <w:b/>
      <w:bCs/>
      <w:kern w:val="0"/>
      <w:sz w:val="22"/>
      <w:lang w:eastAsia="en-US"/>
    </w:rPr>
  </w:style>
  <w:style w:type="paragraph" w:styleId="af0">
    <w:name w:val="Document Map"/>
    <w:basedOn w:val="a0"/>
    <w:link w:val="Char5"/>
    <w:semiHidden/>
    <w:rsid w:val="009B2DC6"/>
    <w:pPr>
      <w:shd w:val="clear" w:color="auto" w:fill="000080"/>
    </w:pPr>
  </w:style>
  <w:style w:type="character" w:customStyle="1" w:styleId="Char5">
    <w:name w:val="文档结构图 Char"/>
    <w:basedOn w:val="a1"/>
    <w:link w:val="af0"/>
    <w:semiHidden/>
    <w:rsid w:val="009B2DC6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1">
    <w:name w:val="Balloon Text"/>
    <w:basedOn w:val="a0"/>
    <w:link w:val="Char6"/>
    <w:semiHidden/>
    <w:rsid w:val="009B2DC6"/>
    <w:rPr>
      <w:sz w:val="18"/>
      <w:szCs w:val="18"/>
    </w:rPr>
  </w:style>
  <w:style w:type="character" w:customStyle="1" w:styleId="Char6">
    <w:name w:val="批注框文本 Char"/>
    <w:basedOn w:val="a1"/>
    <w:link w:val="af1"/>
    <w:semiHidden/>
    <w:rsid w:val="009B2DC6"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正文缩进 Char1"/>
    <w:aliases w:val="表正文 Char,正文非缩进 Char,特点 Char1,ALT+Z Char,正文缩进William Char,水上软件 Char,段1 Char,正文双线 Char,正文（图说明文字居中） Char,正文不缩进 Char,特点 Char Char,上海中望标准正文（首行缩进两字） Char,四号 Char,标题4 Char,正文缩进1 Char,正文缩进 Char Char,bt Char,正文（首行缩进两字） Char,缩进 Char,body text Char"/>
    <w:link w:val="ad"/>
    <w:rsid w:val="009B2DC6"/>
    <w:rPr>
      <w:rFonts w:ascii="Times New Roman" w:eastAsia="宋体" w:hAnsi="Times New Roman" w:cs="Times New Roman"/>
      <w:szCs w:val="24"/>
    </w:rPr>
  </w:style>
  <w:style w:type="paragraph" w:customStyle="1" w:styleId="074">
    <w:name w:val="样式 首行缩进:  0.74 厘米"/>
    <w:basedOn w:val="a0"/>
    <w:rsid w:val="009B2DC6"/>
    <w:pPr>
      <w:spacing w:line="360" w:lineRule="auto"/>
      <w:ind w:firstLine="420"/>
    </w:pPr>
    <w:rPr>
      <w:rFonts w:cs="宋体"/>
      <w:sz w:val="24"/>
      <w:szCs w:val="20"/>
    </w:rPr>
  </w:style>
  <w:style w:type="character" w:styleId="af2">
    <w:name w:val="annotation reference"/>
    <w:basedOn w:val="a1"/>
    <w:uiPriority w:val="99"/>
    <w:semiHidden/>
    <w:unhideWhenUsed/>
    <w:rsid w:val="00B72CA2"/>
    <w:rPr>
      <w:sz w:val="21"/>
      <w:szCs w:val="21"/>
    </w:rPr>
  </w:style>
  <w:style w:type="paragraph" w:styleId="af3">
    <w:name w:val="annotation text"/>
    <w:basedOn w:val="a0"/>
    <w:link w:val="Char7"/>
    <w:uiPriority w:val="99"/>
    <w:semiHidden/>
    <w:unhideWhenUsed/>
    <w:rsid w:val="00B72CA2"/>
    <w:pPr>
      <w:jc w:val="left"/>
    </w:pPr>
  </w:style>
  <w:style w:type="character" w:customStyle="1" w:styleId="Char7">
    <w:name w:val="批注文字 Char"/>
    <w:basedOn w:val="a1"/>
    <w:link w:val="af3"/>
    <w:uiPriority w:val="99"/>
    <w:semiHidden/>
    <w:rsid w:val="00B72CA2"/>
    <w:rPr>
      <w:rFonts w:ascii="Times New Roman" w:eastAsia="宋体" w:hAnsi="Times New Roman" w:cs="Times New Roman"/>
      <w:szCs w:val="24"/>
    </w:rPr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B72CA2"/>
    <w:rPr>
      <w:b/>
      <w:bCs/>
    </w:rPr>
  </w:style>
  <w:style w:type="character" w:customStyle="1" w:styleId="Char8">
    <w:name w:val="批注主题 Char"/>
    <w:basedOn w:val="Char7"/>
    <w:link w:val="af4"/>
    <w:uiPriority w:val="99"/>
    <w:semiHidden/>
    <w:rsid w:val="00B72C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2015-10-19T00:57:00Z</dcterms:created>
  <dcterms:modified xsi:type="dcterms:W3CDTF">2015-10-22T06:13:00Z</dcterms:modified>
</cp:coreProperties>
</file>